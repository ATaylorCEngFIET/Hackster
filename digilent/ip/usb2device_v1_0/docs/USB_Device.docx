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6"/>
        <w:gridCol w:w="1984"/>
      </w:tblGrid>
      <w:tr w:rsidR="003C0565"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Supported device families</w:t>
            </w:r>
          </w:p>
        </w:tc>
        <w:tc>
          <w:tcPr>
            <w:tcW w:w="1951" w:type="dxa"/>
            <w:vAlign w:val="center"/>
          </w:tcPr>
          <w:p w:rsidR="00006CB0" w:rsidRDefault="00E637F1" w:rsidP="00ED309D">
            <w:pPr>
              <w:jc w:val="right"/>
              <w:rPr>
                <w:sz w:val="22"/>
              </w:rPr>
            </w:pPr>
            <w:proofErr w:type="spellStart"/>
            <w:r>
              <w:t>Zynq</w:t>
            </w:r>
            <w:proofErr w:type="spellEnd"/>
            <w:r w:rsidR="0020045F">
              <w:t>®</w:t>
            </w:r>
            <w:r>
              <w:t>-7000, 7 series</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Supported user interfaces</w:t>
            </w:r>
          </w:p>
        </w:tc>
        <w:tc>
          <w:tcPr>
            <w:tcW w:w="1951" w:type="dxa"/>
            <w:vAlign w:val="center"/>
          </w:tcPr>
          <w:p w:rsidR="00006CB0" w:rsidRDefault="00E637F1" w:rsidP="00C21A23">
            <w:pPr>
              <w:jc w:val="right"/>
              <w:rPr>
                <w:sz w:val="22"/>
              </w:rPr>
            </w:pPr>
            <w:r>
              <w:t>Xilinx</w:t>
            </w:r>
            <w:r w:rsidR="0020045F">
              <w:t>®</w:t>
            </w:r>
            <w:r>
              <w:t xml:space="preserve">: </w:t>
            </w:r>
            <w:del w:id="0" w:author="Tudor Gherman" w:date="2016-02-01T15:30:00Z">
              <w:r w:rsidDel="00C21A23">
                <w:delText>IIC</w:delText>
              </w:r>
            </w:del>
            <w:ins w:id="1" w:author="Tudor Gherman" w:date="2016-02-01T15:30:00Z">
              <w:r w:rsidR="00C21A23">
                <w:t>AXI4</w:t>
              </w:r>
            </w:ins>
            <w:r w:rsidR="00E603D9">
              <w:t xml:space="preserve">, </w:t>
            </w:r>
            <w:del w:id="2" w:author="Tudor Gherman" w:date="2016-02-01T15:30:00Z">
              <w:r w:rsidR="00E603D9" w:rsidDel="00C21A23">
                <w:delText>vid_io</w:delText>
              </w:r>
            </w:del>
            <w:ins w:id="3" w:author="Tudor Gherman" w:date="2016-02-01T15:30:00Z">
              <w:r w:rsidR="00C21A23">
                <w:t>AXI4 Lite, ULPI</w:t>
              </w:r>
            </w:ins>
            <w:del w:id="4" w:author="Tudor Gherman" w:date="2016-02-01T15:30:00Z">
              <w:r w:rsidDel="00C21A23">
                <w:br/>
                <w:delText>Digilent: TMDS</w:delText>
              </w:r>
            </w:del>
          </w:p>
        </w:tc>
      </w:tr>
      <w:tr w:rsidR="00DF14F3"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Provided with core</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Design files</w:t>
            </w:r>
          </w:p>
        </w:tc>
        <w:tc>
          <w:tcPr>
            <w:tcW w:w="1951" w:type="dxa"/>
            <w:vAlign w:val="center"/>
          </w:tcPr>
          <w:p w:rsidR="00006CB0" w:rsidRDefault="00E637F1" w:rsidP="00ED309D">
            <w:pPr>
              <w:jc w:val="right"/>
              <w:rPr>
                <w:sz w:val="22"/>
              </w:rPr>
            </w:pPr>
            <w:r>
              <w:t>VHDL</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Simulation model</w:t>
            </w:r>
          </w:p>
        </w:tc>
        <w:tc>
          <w:tcPr>
            <w:tcW w:w="1951" w:type="dxa"/>
            <w:vAlign w:val="center"/>
          </w:tcPr>
          <w:p w:rsidR="00006CB0" w:rsidRDefault="00E637F1" w:rsidP="00ED309D">
            <w:pPr>
              <w:jc w:val="right"/>
              <w:rPr>
                <w:sz w:val="22"/>
              </w:rPr>
            </w:pPr>
            <w:del w:id="5" w:author="Tudor Gherman" w:date="2016-02-01T15:29:00Z">
              <w:r w:rsidDel="00C21A23">
                <w:delText>VHDL Behavioral</w:delText>
              </w:r>
            </w:del>
            <w:ins w:id="6" w:author="Tudor Gherman" w:date="2016-02-01T15:29:00Z">
              <w:r w:rsidR="00C21A23">
                <w:t>-</w:t>
              </w:r>
            </w:ins>
          </w:p>
        </w:tc>
      </w:tr>
      <w:tr w:rsidR="006C3F68"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ED309D">
            <w:r>
              <w:t>Constraints file</w:t>
            </w:r>
          </w:p>
        </w:tc>
        <w:tc>
          <w:tcPr>
            <w:tcW w:w="1951" w:type="dxa"/>
            <w:vAlign w:val="center"/>
          </w:tcPr>
          <w:p w:rsidR="006C3F68" w:rsidRDefault="006C3F68" w:rsidP="00ED309D">
            <w:pPr>
              <w:jc w:val="right"/>
            </w:pPr>
            <w:r>
              <w:t>XDC</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Software driver</w:t>
            </w:r>
          </w:p>
        </w:tc>
        <w:tc>
          <w:tcPr>
            <w:tcW w:w="1951" w:type="dxa"/>
            <w:vAlign w:val="center"/>
          </w:tcPr>
          <w:p w:rsidR="00006CB0" w:rsidRDefault="00E637F1" w:rsidP="00ED309D">
            <w:pPr>
              <w:jc w:val="right"/>
              <w:rPr>
                <w:sz w:val="22"/>
              </w:rPr>
            </w:pPr>
            <w:r>
              <w:t>N/A</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Tested design flows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ED309D">
            <w:r>
              <w:t>Design entry</w:t>
            </w:r>
          </w:p>
        </w:tc>
        <w:tc>
          <w:tcPr>
            <w:tcW w:w="1951" w:type="dxa"/>
            <w:vAlign w:val="center"/>
          </w:tcPr>
          <w:p w:rsidR="00006CB0" w:rsidRDefault="00DF14F3" w:rsidP="00ED309D">
            <w:pPr>
              <w:jc w:val="right"/>
              <w:rPr>
                <w:sz w:val="22"/>
              </w:rPr>
            </w:pPr>
            <w:proofErr w:type="spellStart"/>
            <w:r>
              <w:t>Vivado</w:t>
            </w:r>
            <w:proofErr w:type="spellEnd"/>
            <w:r w:rsidR="0020045F">
              <w:t>™</w:t>
            </w:r>
            <w:r>
              <w:t xml:space="preserve"> Design Suite 201</w:t>
            </w:r>
            <w:r w:rsidR="00A902A8">
              <w:t>5</w:t>
            </w:r>
            <w:r>
              <w:t>.</w:t>
            </w:r>
            <w:r w:rsidR="00D71614">
              <w:t>4</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ED309D">
            <w:r>
              <w:t>Synthesis</w:t>
            </w:r>
          </w:p>
        </w:tc>
        <w:tc>
          <w:tcPr>
            <w:tcW w:w="1951" w:type="dxa"/>
            <w:vAlign w:val="center"/>
          </w:tcPr>
          <w:p w:rsidR="00006CB0" w:rsidRDefault="00DF14F3" w:rsidP="00ED309D">
            <w:pPr>
              <w:jc w:val="right"/>
              <w:rPr>
                <w:sz w:val="22"/>
              </w:rPr>
            </w:pPr>
            <w:proofErr w:type="spellStart"/>
            <w:r>
              <w:t>Vivado</w:t>
            </w:r>
            <w:proofErr w:type="spellEnd"/>
            <w:r>
              <w:t xml:space="preserve"> Synthesis 201</w:t>
            </w:r>
            <w:r w:rsidR="00A902A8">
              <w:t>5</w:t>
            </w:r>
            <w:r>
              <w:t>.</w:t>
            </w:r>
            <w:r w:rsidR="00D71614">
              <w:t>4</w:t>
            </w:r>
          </w:p>
        </w:tc>
      </w:tr>
    </w:tbl>
    <w:p w:rsidR="00EE311B" w:rsidRDefault="00450CE6" w:rsidP="00EE311B">
      <w:pPr>
        <w:ind w:firstLine="720"/>
        <w:rPr>
          <w:ins w:id="7" w:author="Tudor Gherman" w:date="2016-02-01T15:33:00Z"/>
        </w:rPr>
      </w:pPr>
      <w:r>
        <w:t xml:space="preserve">This </w:t>
      </w:r>
      <w:r w:rsidR="00530CF0">
        <w:t>user guide</w:t>
      </w:r>
      <w:r w:rsidR="00F372EE">
        <w:t xml:space="preserve"> describes the </w:t>
      </w:r>
      <w:proofErr w:type="spellStart"/>
      <w:r w:rsidR="00F372EE">
        <w:t>Digilent</w:t>
      </w:r>
      <w:proofErr w:type="spellEnd"/>
      <w:r w:rsidR="00F372EE">
        <w:t xml:space="preserve"> </w:t>
      </w:r>
      <w:del w:id="8" w:author="Tudor Gherman" w:date="2016-02-01T15:30:00Z">
        <w:r w:rsidR="00F372EE" w:rsidDel="00EE311B">
          <w:delText>DVI-to-</w:delText>
        </w:r>
        <w:r w:rsidDel="00EE311B">
          <w:delText xml:space="preserve">RGB </w:delText>
        </w:r>
        <w:r w:rsidR="00F372EE" w:rsidRPr="00F372EE" w:rsidDel="00EE311B">
          <w:delText>Video Decoder</w:delText>
        </w:r>
      </w:del>
      <w:ins w:id="9" w:author="Tudor Gherman" w:date="2016-02-01T15:30:00Z">
        <w:r w:rsidR="00EE311B">
          <w:t>USB Device Controller</w:t>
        </w:r>
      </w:ins>
      <w:r>
        <w:t xml:space="preserve"> Intellectual Property. </w:t>
      </w:r>
      <w:ins w:id="10" w:author="Tudor Gherman" w:date="2016-02-01T15:33:00Z">
        <w:r w:rsidR="00EE311B">
          <w:t>This IP is designed</w:t>
        </w:r>
      </w:ins>
      <w:ins w:id="11" w:author="Tudor Gherman" w:date="2016-02-01T15:34:00Z">
        <w:r w:rsidR="00EE311B">
          <w:t xml:space="preserve"> to</w:t>
        </w:r>
      </w:ins>
      <w:ins w:id="12" w:author="Tudor Gherman" w:date="2016-02-01T15:33:00Z">
        <w:r w:rsidR="00EE311B">
          <w:t xml:space="preserve"> </w:t>
        </w:r>
      </w:ins>
      <w:ins w:id="13" w:author="Tudor Gherman" w:date="2016-02-01T15:35:00Z">
        <w:r w:rsidR="00EE311B">
          <w:t xml:space="preserve">provide communication between an </w:t>
        </w:r>
      </w:ins>
      <w:ins w:id="14" w:author="Tudor Gherman" w:date="2016-02-01T15:33:00Z">
        <w:r w:rsidR="00EE311B">
          <w:t xml:space="preserve">AXI </w:t>
        </w:r>
        <w:proofErr w:type="spellStart"/>
        <w:r w:rsidR="00EE311B">
          <w:t>Microblaze</w:t>
        </w:r>
        <w:proofErr w:type="spellEnd"/>
        <w:r w:rsidR="00EE311B">
          <w:t xml:space="preserve"> system</w:t>
        </w:r>
      </w:ins>
      <w:ins w:id="15" w:author="Tudor Gherman" w:date="2016-02-01T15:36:00Z">
        <w:r w:rsidR="00EE311B">
          <w:t xml:space="preserve"> and a USB 2.0 Host</w:t>
        </w:r>
      </w:ins>
      <w:ins w:id="16" w:author="Tudor Gherman" w:date="2016-02-01T15:33:00Z">
        <w:r w:rsidR="00EE311B">
          <w:t xml:space="preserve">. </w:t>
        </w:r>
      </w:ins>
    </w:p>
    <w:p w:rsidR="00450CE6" w:rsidDel="00EE311B" w:rsidRDefault="00450CE6" w:rsidP="00450CE6">
      <w:pPr>
        <w:rPr>
          <w:del w:id="17" w:author="Tudor Gherman" w:date="2016-02-01T15:36:00Z"/>
        </w:rPr>
      </w:pPr>
      <w:del w:id="18" w:author="Tudor Gherman" w:date="2016-02-01T15:36:00Z">
        <w:r w:rsidDel="00EE311B">
          <w:delText xml:space="preserve">This IP interfaces directly to raw </w:delText>
        </w:r>
        <w:r w:rsidR="006E1B5A" w:rsidDel="00EE311B">
          <w:delText>t</w:delText>
        </w:r>
        <w:r w:rsidDel="00EE311B">
          <w:delText>ransition-</w:delText>
        </w:r>
        <w:r w:rsidR="006E1B5A" w:rsidDel="00EE311B">
          <w:delText>m</w:delText>
        </w:r>
        <w:r w:rsidDel="00EE311B">
          <w:delText xml:space="preserve">inimized </w:delText>
        </w:r>
        <w:r w:rsidR="006E1B5A" w:rsidDel="00EE311B">
          <w:delText>d</w:delText>
        </w:r>
        <w:r w:rsidDel="00EE311B">
          <w:delText xml:space="preserve">ifferential </w:delText>
        </w:r>
        <w:r w:rsidR="006E1B5A" w:rsidDel="00EE311B">
          <w:delText>s</w:delText>
        </w:r>
        <w:r w:rsidDel="00EE311B">
          <w:delText xml:space="preserve">ignaling </w:delText>
        </w:r>
        <w:r w:rsidR="006E1B5A" w:rsidDel="00EE311B">
          <w:delText xml:space="preserve">(TMDS) </w:delText>
        </w:r>
        <w:r w:rsidDel="00EE311B">
          <w:delText>clock and data channel inputs as defined in DVI 1.0 specs for Sink devices. It decodes the video stream and outputs 24-bit RGB video data along with the pixel clock and synchronization signals recovered from the TMDS link.</w:delText>
        </w:r>
      </w:del>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del w:id="19" w:author="Tudor Gherman" w:date="2016-02-01T15:36:00Z">
        <w:r w:rsidDel="00EE311B">
          <w:delText xml:space="preserve">Connects directly to top-level </w:delText>
        </w:r>
        <w:r w:rsidR="006E1B5A" w:rsidDel="00EE311B">
          <w:delText>d</w:delText>
        </w:r>
        <w:r w:rsidDel="00EE311B">
          <w:delText xml:space="preserve">igital </w:delText>
        </w:r>
        <w:r w:rsidR="006E1B5A" w:rsidDel="00EE311B">
          <w:delText>v</w:delText>
        </w:r>
        <w:r w:rsidDel="00EE311B">
          <w:delText xml:space="preserve">isual </w:delText>
        </w:r>
        <w:r w:rsidR="006E1B5A" w:rsidDel="00EE311B">
          <w:delText>i</w:delText>
        </w:r>
        <w:r w:rsidDel="00EE311B">
          <w:delText>nterface (DVI) port</w:delText>
        </w:r>
      </w:del>
      <w:ins w:id="20" w:author="Tudor Gherman" w:date="2016-02-01T15:36:00Z">
        <w:r w:rsidR="00EE311B">
          <w:t xml:space="preserve">Capable to operate at </w:t>
        </w:r>
      </w:ins>
      <w:ins w:id="21" w:author="Tudor Gherman" w:date="2016-02-01T15:37:00Z">
        <w:r w:rsidR="00EE311B">
          <w:t>480Mb/s (USB High Speed)</w:t>
        </w:r>
      </w:ins>
      <w:ins w:id="22" w:author="Tudor Gherman" w:date="2016-02-01T15:36:00Z">
        <w:r w:rsidR="00EE311B">
          <w:t xml:space="preserve"> </w:t>
        </w:r>
      </w:ins>
    </w:p>
    <w:p w:rsidR="00450CE6" w:rsidRDefault="00450CE6" w:rsidP="00450CE6">
      <w:pPr>
        <w:pStyle w:val="ListParagraph"/>
        <w:numPr>
          <w:ilvl w:val="0"/>
          <w:numId w:val="16"/>
        </w:numPr>
        <w:spacing w:after="0" w:line="240" w:lineRule="auto"/>
      </w:pPr>
      <w:del w:id="23" w:author="Tudor Gherman" w:date="2016-02-01T15:37:00Z">
        <w:r w:rsidDel="00EE311B">
          <w:delText>24-bit video (clocked parallel video data with synchronization signals) output</w:delText>
        </w:r>
      </w:del>
      <w:ins w:id="24" w:author="Tudor Gherman" w:date="2016-02-01T15:39:00Z">
        <w:r w:rsidR="00EE311B">
          <w:t>ULPI Interface</w:t>
        </w:r>
      </w:ins>
    </w:p>
    <w:p w:rsidR="00EE311B" w:rsidRDefault="00EE311B" w:rsidP="00EE311B">
      <w:pPr>
        <w:pStyle w:val="ListParagraph"/>
        <w:numPr>
          <w:ilvl w:val="0"/>
          <w:numId w:val="16"/>
        </w:numPr>
        <w:spacing w:after="0" w:line="240" w:lineRule="auto"/>
        <w:rPr>
          <w:ins w:id="25" w:author="Tudor Gherman" w:date="2016-02-01T15:38:00Z"/>
        </w:rPr>
      </w:pPr>
      <w:ins w:id="26" w:author="Tudor Gherman" w:date="2016-02-01T15:38:00Z">
        <w:r>
          <w:t>tested with 2 endpoints</w:t>
        </w:r>
      </w:ins>
    </w:p>
    <w:p w:rsidR="00450CE6" w:rsidDel="00EE311B" w:rsidRDefault="00450CE6" w:rsidP="00450CE6">
      <w:pPr>
        <w:pStyle w:val="ListParagraph"/>
        <w:numPr>
          <w:ilvl w:val="0"/>
          <w:numId w:val="16"/>
        </w:numPr>
        <w:spacing w:after="0" w:line="240" w:lineRule="auto"/>
        <w:rPr>
          <w:del w:id="27" w:author="Tudor Gherman" w:date="2016-02-01T15:38:00Z"/>
        </w:rPr>
      </w:pPr>
      <w:del w:id="28" w:author="Tudor Gherman" w:date="2016-02-01T15:38:00Z">
        <w:r w:rsidDel="00EE311B">
          <w:delText>Display Data Channel interface with built-in EDID ROM</w:delText>
        </w:r>
      </w:del>
    </w:p>
    <w:p w:rsidR="00450CE6" w:rsidRDefault="00450CE6" w:rsidP="00450CE6">
      <w:pPr>
        <w:pStyle w:val="ListParagraph"/>
        <w:numPr>
          <w:ilvl w:val="0"/>
          <w:numId w:val="16"/>
        </w:numPr>
        <w:spacing w:after="0" w:line="240" w:lineRule="auto"/>
      </w:pPr>
      <w:del w:id="29" w:author="Tudor Gherman" w:date="2016-02-01T15:39:00Z">
        <w:r w:rsidDel="00EE311B">
          <w:delText>Resolutions supported: 1920x1080/60Hz down to 800x600/60Hz (148.5 MHz – 40 MHz)</w:delText>
        </w:r>
      </w:del>
      <w:ins w:id="30" w:author="Tudor Gherman" w:date="2016-02-01T15:39:00Z">
        <w:r w:rsidR="00EE311B">
          <w:t>Integrated DMA engine</w:t>
        </w:r>
      </w:ins>
    </w:p>
    <w:p w:rsidR="00E90FF0" w:rsidDel="00EE311B" w:rsidRDefault="00E90FF0" w:rsidP="00450CE6">
      <w:pPr>
        <w:pStyle w:val="ListParagraph"/>
        <w:numPr>
          <w:ilvl w:val="0"/>
          <w:numId w:val="16"/>
        </w:numPr>
        <w:spacing w:after="0" w:line="240" w:lineRule="auto"/>
        <w:rPr>
          <w:del w:id="31" w:author="Tudor Gherman" w:date="2016-02-01T15:39:00Z"/>
        </w:rPr>
      </w:pPr>
      <w:del w:id="32" w:author="Tudor Gherman" w:date="2016-02-01T15:39:00Z">
        <w:r w:rsidDel="00EE311B">
          <w:delText xml:space="preserve">Xilinx interfaces used: </w:delText>
        </w:r>
        <w:r w:rsidR="00150A8E" w:rsidDel="00EE311B">
          <w:delText>IIC</w:delText>
        </w:r>
        <w:r w:rsidR="00E603D9" w:rsidDel="00EE311B">
          <w:delText>, vid_io</w:delText>
        </w:r>
      </w:del>
    </w:p>
    <w:p w:rsidR="00E90FF0" w:rsidDel="00EE311B" w:rsidRDefault="00E90FF0" w:rsidP="00450CE6">
      <w:pPr>
        <w:pStyle w:val="ListParagraph"/>
        <w:numPr>
          <w:ilvl w:val="0"/>
          <w:numId w:val="16"/>
        </w:numPr>
        <w:spacing w:after="0" w:line="240" w:lineRule="auto"/>
        <w:rPr>
          <w:del w:id="33" w:author="Tudor Gherman" w:date="2016-02-01T15:39:00Z"/>
        </w:rPr>
      </w:pPr>
      <w:del w:id="34" w:author="Tudor Gherman" w:date="2016-02-01T15:39:00Z">
        <w:r w:rsidDel="00EE311B">
          <w:delText xml:space="preserve">Digilent interfaces used: </w:delText>
        </w:r>
        <w:r w:rsidR="006E1B5A" w:rsidDel="00EE311B">
          <w:delText>TMDS</w:delText>
        </w:r>
      </w:del>
    </w:p>
    <w:p w:rsidR="00006CB0" w:rsidRDefault="00A93BFE">
      <w:pPr>
        <w:pStyle w:val="Heading1"/>
      </w:pPr>
      <w:r>
        <w:tab/>
      </w:r>
      <w:del w:id="35" w:author="Tudor Gherman" w:date="2016-02-01T15:39:00Z">
        <w:r w:rsidR="004F1CE4" w:rsidDel="00EE311B">
          <w:delText>Performance</w:delText>
        </w:r>
      </w:del>
      <w:ins w:id="36" w:author="Tudor Gherman" w:date="2016-02-01T15:39:00Z">
        <w:r w:rsidR="00EE311B">
          <w:t>Overview</w:t>
        </w:r>
      </w:ins>
    </w:p>
    <w:p w:rsidR="00134D78" w:rsidRDefault="004F1CE4">
      <w:pPr>
        <w:rPr>
          <w:ins w:id="37" w:author="Tudor Gherman" w:date="2016-02-02T14:01:00Z"/>
        </w:rPr>
      </w:pPr>
      <w:del w:id="38" w:author="Tudor Gherman" w:date="2016-02-01T15:40:00Z">
        <w:r w:rsidDel="00EE311B">
          <w:delText xml:space="preserve">The IP </w:delText>
        </w:r>
      </w:del>
      <w:ins w:id="39" w:author="Tudor Gherman" w:date="2016-02-01T15:40:00Z">
        <w:r w:rsidR="00EE311B">
          <w:t xml:space="preserve">The design is divided in two clock domains. The logic on the ULPI clock side is responsible with the UPLI bus decoding, speed negotiation and packet decoding. The logic on the AXI side is responsible for transferring data between the transmit buffers, receive buffers, context and the main memory. </w:t>
        </w:r>
      </w:ins>
    </w:p>
    <w:p w:rsidR="008C016F" w:rsidRDefault="00873893">
      <w:pPr>
        <w:rPr>
          <w:ins w:id="40" w:author="Tudor Gherman" w:date="2016-04-28T13:47:00Z"/>
        </w:rPr>
      </w:pPr>
      <w:ins w:id="41" w:author="Tudor Gherman" w:date="2016-04-28T14:32:00Z">
        <w:r>
          <w:object w:dxaOrig="16125" w:dyaOrig="11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23.05pt" o:ole="">
              <v:imagedata r:id="rId8" o:title=""/>
            </v:shape>
            <o:OLEObject Type="Embed" ProgID="Visio.Drawing.15" ShapeID="_x0000_i1025" DrawAspect="Content" ObjectID="_1523365665" r:id="rId9"/>
          </w:object>
        </w:r>
      </w:ins>
      <w:del w:id="42" w:author="Tudor Gherman" w:date="2016-04-28T14:24:00Z">
        <w:r w:rsidR="00134D78" w:rsidDel="00A161DB">
          <w:fldChar w:fldCharType="begin"/>
        </w:r>
        <w:r w:rsidR="00134D78" w:rsidDel="00A161DB">
          <w:fldChar w:fldCharType="end"/>
        </w:r>
      </w:del>
    </w:p>
    <w:p w:rsidR="008C016F" w:rsidRDefault="008C016F" w:rsidP="008C016F">
      <w:pPr>
        <w:pStyle w:val="Caption"/>
        <w:rPr>
          <w:moveTo w:id="43" w:author="Tudor Gherman" w:date="2016-04-28T13:47:00Z"/>
        </w:rPr>
      </w:pPr>
      <w:moveToRangeStart w:id="44" w:author="Tudor Gherman" w:date="2016-04-28T13:47:00Z" w:name="move449614599"/>
      <w:moveTo w:id="45" w:author="Tudor Gherman" w:date="2016-04-28T13:47:00Z">
        <w:r>
          <w:t xml:space="preserve">Figure </w:t>
        </w:r>
        <w:del w:id="46" w:author="Tudor Gherman" w:date="2016-04-28T15:37:00Z">
          <w:r w:rsidDel="00752DFE">
            <w:fldChar w:fldCharType="begin"/>
          </w:r>
          <w:r w:rsidDel="00752DFE">
            <w:delInstrText xml:space="preserve"> SEQ Figure \* ARABIC </w:delInstrText>
          </w:r>
          <w:r w:rsidDel="00752DFE">
            <w:fldChar w:fldCharType="separate"/>
          </w:r>
          <w:r w:rsidDel="00752DFE">
            <w:rPr>
              <w:noProof/>
            </w:rPr>
            <w:delText>3</w:delText>
          </w:r>
          <w:r w:rsidDel="00752DFE">
            <w:rPr>
              <w:noProof/>
            </w:rPr>
            <w:fldChar w:fldCharType="end"/>
          </w:r>
        </w:del>
      </w:moveTo>
      <w:ins w:id="47" w:author="Tudor Gherman" w:date="2016-04-28T15:37:00Z">
        <w:r w:rsidR="00752DFE">
          <w:t>1</w:t>
        </w:r>
      </w:ins>
      <w:moveTo w:id="48" w:author="Tudor Gherman" w:date="2016-04-28T13:47:00Z">
        <w:r>
          <w:t>. IP top-level diagram.</w:t>
        </w:r>
      </w:moveTo>
    </w:p>
    <w:moveToRangeEnd w:id="44"/>
    <w:p w:rsidR="00006CB0" w:rsidRDefault="004F1CE4">
      <w:del w:id="49" w:author="Tudor Gherman" w:date="2016-02-01T15:40:00Z">
        <w:r w:rsidDel="00EE311B">
          <w:delText xml:space="preserve">constrains TMDS_Clk to 165 MHz, the maximum frequency outlined in DVI 1.0 specifications. </w:delText>
        </w:r>
        <w:r w:rsidR="00A93BFE" w:rsidDel="00EE311B">
          <w:delText>However, d</w:delText>
        </w:r>
        <w:r w:rsidDel="00EE311B">
          <w:delText xml:space="preserve">epending on the actual </w:delText>
        </w:r>
        <w:r w:rsidR="007959AD" w:rsidDel="00EE311B">
          <w:delText xml:space="preserve">FPGA </w:delText>
        </w:r>
        <w:r w:rsidDel="00EE311B">
          <w:delText xml:space="preserve">part or speed grade, </w:delText>
        </w:r>
        <w:r w:rsidR="00363E7E" w:rsidDel="00EE311B">
          <w:delText>the</w:delText>
        </w:r>
        <w:r w:rsidDel="00EE311B">
          <w:delText xml:space="preserve"> maximum supported frequency might be lower. If the </w:delText>
        </w:r>
        <w:r w:rsidR="004702F3" w:rsidDel="00EE311B">
          <w:delText>top-level design fails timing on pulse</w:delText>
        </w:r>
        <w:r w:rsidR="00A93BFE" w:rsidDel="00EE311B">
          <w:delText>-</w:delText>
        </w:r>
        <w:r w:rsidR="004702F3" w:rsidDel="00EE311B">
          <w:delText>width checks</w:delText>
        </w:r>
        <w:r w:rsidR="00363E7E" w:rsidDel="00EE311B">
          <w:delText xml:space="preserve"> inside the IP instance</w:delText>
        </w:r>
        <w:r w:rsidR="004702F3" w:rsidDel="00EE311B">
          <w:delText xml:space="preserve">, TMDS_Clk needs to be </w:delText>
        </w:r>
        <w:r w:rsidR="007959AD" w:rsidDel="00EE311B">
          <w:delText>(re)</w:delText>
        </w:r>
        <w:r w:rsidR="004702F3" w:rsidDel="00EE311B">
          <w:delText>constrained to the maximum frequency supported on</w:delText>
        </w:r>
        <w:r w:rsidR="007959AD" w:rsidDel="00EE311B">
          <w:delText xml:space="preserve"> the</w:delText>
        </w:r>
        <w:r w:rsidR="004702F3" w:rsidDel="00EE311B">
          <w:delText xml:space="preserve"> project part. </w:delText>
        </w:r>
        <w:r w:rsidR="007959AD" w:rsidDel="00EE311B">
          <w:delText>Check the part datasheet for F</w:delText>
        </w:r>
        <w:r w:rsidR="00EE3004" w:rsidRPr="00EE3004" w:rsidDel="00EE311B">
          <w:rPr>
            <w:vertAlign w:val="subscript"/>
          </w:rPr>
          <w:delText>MAX_BUFIO</w:delText>
        </w:r>
        <w:r w:rsidR="007959AD" w:rsidDel="00EE311B">
          <w:delText xml:space="preserve">, which is the </w:delText>
        </w:r>
        <w:r w:rsidR="00363E7E" w:rsidDel="00EE311B">
          <w:delText xml:space="preserve">most </w:delText>
        </w:r>
        <w:r w:rsidR="00A93BFE" w:rsidDel="00EE311B">
          <w:delText>likely</w:delText>
        </w:r>
        <w:r w:rsidR="00363E7E" w:rsidDel="00EE311B">
          <w:delText xml:space="preserve"> reason for failed timing. TMDS_Clk should be constrained for F</w:delText>
        </w:r>
        <w:r w:rsidR="00363E7E" w:rsidRPr="007A7730" w:rsidDel="00EE311B">
          <w:rPr>
            <w:vertAlign w:val="subscript"/>
          </w:rPr>
          <w:delText>MAX_BUFIO</w:delText>
        </w:r>
        <w:r w:rsidR="00363E7E" w:rsidDel="00EE311B">
          <w:delText>/5. Consequently</w:delText>
        </w:r>
        <w:r w:rsidR="00A93BFE" w:rsidDel="00EE311B">
          <w:delText>,</w:delText>
        </w:r>
        <w:r w:rsidR="00363E7E" w:rsidDel="00EE311B">
          <w:delText xml:space="preserve"> this is the maximum pixel clock frequency supported on that FPGA family and speed grade.</w:delText>
        </w:r>
      </w:del>
    </w:p>
    <w:p w:rsidR="00450CE6" w:rsidRPr="009470BB" w:rsidRDefault="0045104B">
      <w:pPr>
        <w:pStyle w:val="Heading2"/>
        <w:rPr>
          <w:ins w:id="50" w:author="Tudor Gherman" w:date="2016-02-01T15:41:00Z"/>
          <w:sz w:val="24"/>
          <w:szCs w:val="24"/>
          <w:rPrChange w:id="51" w:author="Tudor Gherman" w:date="2016-02-01T16:12:00Z">
            <w:rPr>
              <w:ins w:id="52" w:author="Tudor Gherman" w:date="2016-02-01T15:41:00Z"/>
            </w:rPr>
          </w:rPrChange>
        </w:rPr>
        <w:pPrChange w:id="53" w:author="Tudor Gherman" w:date="2016-02-01T15:41:00Z">
          <w:pPr>
            <w:pStyle w:val="Heading1"/>
          </w:pPr>
        </w:pPrChange>
      </w:pPr>
      <w:del w:id="54" w:author="Tudor Gherman" w:date="2016-02-01T15:41:00Z">
        <w:r w:rsidRPr="009470BB" w:rsidDel="00821E6D">
          <w:rPr>
            <w:sz w:val="24"/>
            <w:szCs w:val="24"/>
            <w:rPrChange w:id="55" w:author="Tudor Gherman" w:date="2016-02-01T16:12:00Z">
              <w:rPr/>
            </w:rPrChange>
          </w:rPr>
          <w:tab/>
        </w:r>
        <w:r w:rsidR="00450CE6" w:rsidRPr="009470BB" w:rsidDel="00821E6D">
          <w:rPr>
            <w:sz w:val="24"/>
            <w:szCs w:val="24"/>
            <w:rPrChange w:id="56" w:author="Tudor Gherman" w:date="2016-02-01T16:12:00Z">
              <w:rPr/>
            </w:rPrChange>
          </w:rPr>
          <w:delText>Overview</w:delText>
        </w:r>
      </w:del>
      <w:ins w:id="57" w:author="Tudor Gherman" w:date="2016-02-01T15:41:00Z">
        <w:r w:rsidR="00821E6D" w:rsidRPr="009470BB">
          <w:rPr>
            <w:sz w:val="24"/>
            <w:szCs w:val="24"/>
            <w:rPrChange w:id="58" w:author="Tudor Gherman" w:date="2016-02-01T16:12:00Z">
              <w:rPr/>
            </w:rPrChange>
          </w:rPr>
          <w:t>Protocol Engine</w:t>
        </w:r>
      </w:ins>
    </w:p>
    <w:p w:rsidR="00821E6D" w:rsidRDefault="00821E6D" w:rsidP="00821E6D">
      <w:pPr>
        <w:rPr>
          <w:ins w:id="59" w:author="Tudor Gherman" w:date="2016-04-27T13:34:00Z"/>
        </w:rPr>
      </w:pPr>
      <w:ins w:id="60" w:author="Tudor Gherman" w:date="2016-02-01T15:41:00Z">
        <w:r>
          <w:t>This block is responsible with managing communication on the ULPI bus, with speed negotiation and with packet encoding/</w:t>
        </w:r>
        <w:proofErr w:type="spellStart"/>
        <w:r>
          <w:t>decoding</w:t>
        </w:r>
      </w:ins>
      <w:ins w:id="61" w:author="Tudor Gherman" w:date="2016-04-28T10:14:00Z">
        <w:r w:rsidR="00361981">
          <w:t>.</w:t>
        </w:r>
      </w:ins>
      <w:ins w:id="62" w:author="Tudor Gherman" w:date="2016-02-01T15:41:00Z">
        <w:r>
          <w:t>Transmit</w:t>
        </w:r>
        <w:proofErr w:type="spellEnd"/>
        <w:r>
          <w:t xml:space="preserve"> packet data is passed to the Protocol Engine block through the TX Buffers, while received packets are placed in the RX Buffers.</w:t>
        </w:r>
      </w:ins>
    </w:p>
    <w:p w:rsidR="00F55BD3" w:rsidRDefault="00F55BD3">
      <w:pPr>
        <w:pStyle w:val="Heading4"/>
        <w:numPr>
          <w:ilvl w:val="0"/>
          <w:numId w:val="0"/>
        </w:numPr>
        <w:rPr>
          <w:ins w:id="63" w:author="Tudor Gherman" w:date="2016-04-28T14:38:00Z"/>
        </w:rPr>
        <w:pPrChange w:id="64" w:author="Tudor Gherman" w:date="2016-04-28T14:38:00Z">
          <w:pPr>
            <w:pStyle w:val="Heading4"/>
          </w:pPr>
        </w:pPrChange>
      </w:pPr>
      <w:ins w:id="65" w:author="Tudor Gherman" w:date="2016-04-28T14:38:00Z">
        <w:r>
          <w:t>3.1.1</w:t>
        </w:r>
        <w:r w:rsidRPr="00AC1F9C">
          <w:tab/>
        </w:r>
        <w:r>
          <w:t>ULPI</w:t>
        </w:r>
      </w:ins>
    </w:p>
    <w:p w:rsidR="00606C89" w:rsidRPr="00606C89" w:rsidRDefault="00606C89">
      <w:pPr>
        <w:rPr>
          <w:ins w:id="66" w:author="Tudor Gherman" w:date="2016-04-27T13:34:00Z"/>
          <w:rPrChange w:id="67" w:author="Tudor Gherman" w:date="2016-04-27T13:35:00Z">
            <w:rPr>
              <w:ins w:id="68" w:author="Tudor Gherman" w:date="2016-04-27T13:34:00Z"/>
            </w:rPr>
          </w:rPrChange>
        </w:rPr>
        <w:pPrChange w:id="69" w:author="Tudor Gherman" w:date="2016-04-27T13:36:00Z">
          <w:pPr>
            <w:pStyle w:val="Heading3"/>
            <w:numPr>
              <w:numId w:val="24"/>
            </w:numPr>
          </w:pPr>
        </w:pPrChange>
      </w:pPr>
      <w:ins w:id="70" w:author="Tudor Gherman" w:date="2016-04-27T13:37:00Z">
        <w:r>
          <w:t>The ULPI block decodes the data received over the ULPI bus</w:t>
        </w:r>
      </w:ins>
      <w:ins w:id="71" w:author="Tudor Gherman" w:date="2016-04-27T13:38:00Z">
        <w:r w:rsidR="007F549E">
          <w:t xml:space="preserve"> and implements the required frameworks for NOPID, Transmit packet (</w:t>
        </w:r>
      </w:ins>
      <w:ins w:id="72" w:author="Tudor Gherman" w:date="2016-04-27T13:39:00Z">
        <w:r w:rsidR="007F549E">
          <w:t>PID</w:t>
        </w:r>
      </w:ins>
      <w:ins w:id="73" w:author="Tudor Gherman" w:date="2016-04-27T13:38:00Z">
        <w:r w:rsidR="007F549E">
          <w:t>)</w:t>
        </w:r>
      </w:ins>
      <w:ins w:id="74" w:author="Tudor Gherman" w:date="2016-04-27T13:39:00Z">
        <w:r w:rsidR="007F549E">
          <w:t>, Register write (REGW) and register read (</w:t>
        </w:r>
      </w:ins>
      <w:ins w:id="75" w:author="Tudor Gherman" w:date="2016-04-27T13:40:00Z">
        <w:r w:rsidR="007F549E">
          <w:t>REGR</w:t>
        </w:r>
      </w:ins>
      <w:ins w:id="76" w:author="Tudor Gherman" w:date="2016-04-27T13:39:00Z">
        <w:r w:rsidR="007F549E">
          <w:t>)</w:t>
        </w:r>
      </w:ins>
      <w:ins w:id="77" w:author="Tudor Gherman" w:date="2016-04-27T13:40:00Z">
        <w:r w:rsidR="007F549E">
          <w:t xml:space="preserve"> commands. According to the ULPI specifications, the USB PHY can abort packets that are being transmitted. This requirement is not implemented yet.</w:t>
        </w:r>
      </w:ins>
    </w:p>
    <w:p w:rsidR="00F55BD3" w:rsidRDefault="00F55BD3">
      <w:pPr>
        <w:pStyle w:val="Heading4"/>
        <w:numPr>
          <w:ilvl w:val="0"/>
          <w:numId w:val="0"/>
        </w:numPr>
        <w:rPr>
          <w:ins w:id="78" w:author="Tudor Gherman" w:date="2016-04-28T14:39:00Z"/>
        </w:rPr>
        <w:pPrChange w:id="79" w:author="Tudor Gherman" w:date="2016-04-28T14:39:00Z">
          <w:pPr>
            <w:pStyle w:val="Heading4"/>
          </w:pPr>
        </w:pPrChange>
      </w:pPr>
      <w:ins w:id="80" w:author="Tudor Gherman" w:date="2016-04-28T14:39:00Z">
        <w:r>
          <w:t>3.1.2</w:t>
        </w:r>
        <w:r w:rsidRPr="00AC1F9C">
          <w:tab/>
        </w:r>
        <w:r>
          <w:t>High Speed Negotiation</w:t>
        </w:r>
      </w:ins>
    </w:p>
    <w:p w:rsidR="00606C89" w:rsidRDefault="009E7953">
      <w:pPr>
        <w:rPr>
          <w:ins w:id="81" w:author="Tudor Gherman" w:date="2016-04-27T15:22:00Z"/>
        </w:rPr>
      </w:pPr>
      <w:ins w:id="82" w:author="Tudor Gherman" w:date="2016-04-27T14:26:00Z">
        <w:r>
          <w:t>This block implements the logic required for carrying out the High Speed Negotiation, Reset, Suspend and Resume as described by Chapter7 of the USB Specif</w:t>
        </w:r>
        <w:r w:rsidR="003C07EC">
          <w:t>ications. Suspend and Resume have</w:t>
        </w:r>
        <w:r>
          <w:t xml:space="preserve"> not been tested yet.</w:t>
        </w:r>
      </w:ins>
    </w:p>
    <w:p w:rsidR="00F55BD3" w:rsidRDefault="00F55BD3">
      <w:pPr>
        <w:pStyle w:val="Heading4"/>
        <w:numPr>
          <w:ilvl w:val="0"/>
          <w:numId w:val="0"/>
        </w:numPr>
        <w:rPr>
          <w:ins w:id="83" w:author="Tudor Gherman" w:date="2016-04-28T14:39:00Z"/>
        </w:rPr>
        <w:pPrChange w:id="84" w:author="Tudor Gherman" w:date="2016-04-28T14:40:00Z">
          <w:pPr>
            <w:pStyle w:val="Heading4"/>
          </w:pPr>
        </w:pPrChange>
      </w:pPr>
      <w:ins w:id="85" w:author="Tudor Gherman" w:date="2016-04-28T14:40:00Z">
        <w:r>
          <w:lastRenderedPageBreak/>
          <w:t>3.1.3</w:t>
        </w:r>
      </w:ins>
      <w:ins w:id="86" w:author="Tudor Gherman" w:date="2016-04-28T14:39:00Z">
        <w:r w:rsidRPr="00AC1F9C">
          <w:tab/>
        </w:r>
      </w:ins>
      <w:ins w:id="87" w:author="Tudor Gherman" w:date="2016-04-28T14:40:00Z">
        <w:r>
          <w:t>Protocol Engine</w:t>
        </w:r>
      </w:ins>
    </w:p>
    <w:p w:rsidR="003C07EC" w:rsidRPr="003C07EC" w:rsidRDefault="003C07EC">
      <w:pPr>
        <w:rPr>
          <w:ins w:id="88" w:author="Tudor Gherman" w:date="2016-04-27T15:22:00Z"/>
          <w:rPrChange w:id="89" w:author="Tudor Gherman" w:date="2016-04-27T15:25:00Z">
            <w:rPr>
              <w:ins w:id="90" w:author="Tudor Gherman" w:date="2016-04-27T15:22:00Z"/>
            </w:rPr>
          </w:rPrChange>
        </w:rPr>
        <w:pPrChange w:id="91" w:author="Tudor Gherman" w:date="2016-04-27T15:25:00Z">
          <w:pPr>
            <w:pStyle w:val="Heading3"/>
            <w:numPr>
              <w:numId w:val="24"/>
            </w:numPr>
          </w:pPr>
        </w:pPrChange>
      </w:pPr>
      <w:ins w:id="92" w:author="Tudor Gherman" w:date="2016-04-27T15:25:00Z">
        <w:r>
          <w:t>This block implements Chapter8 (Protocol Layer</w:t>
        </w:r>
      </w:ins>
      <w:ins w:id="93" w:author="Tudor Gherman" w:date="2016-04-27T15:26:00Z">
        <w:r>
          <w:t>)</w:t>
        </w:r>
      </w:ins>
      <w:ins w:id="94" w:author="Tudor Gherman" w:date="2016-04-27T15:25:00Z">
        <w:r>
          <w:t xml:space="preserve"> of the USB specifications</w:t>
        </w:r>
      </w:ins>
      <w:ins w:id="95" w:author="Tudor Gherman" w:date="2016-04-27T15:26:00Z">
        <w:r>
          <w:t xml:space="preserve">. </w:t>
        </w:r>
      </w:ins>
      <w:ins w:id="96" w:author="Tudor Gherman" w:date="2016-04-27T15:34:00Z">
        <w:r w:rsidR="00E41546">
          <w:t xml:space="preserve">The implemented and tested state machines </w:t>
        </w:r>
      </w:ins>
      <w:ins w:id="97" w:author="Tudor Gherman" w:date="2016-04-27T15:35:00Z">
        <w:r w:rsidR="00E41546">
          <w:t xml:space="preserve">are </w:t>
        </w:r>
      </w:ins>
      <w:proofErr w:type="spellStart"/>
      <w:ins w:id="98" w:author="Tudor Gherman" w:date="2016-04-27T15:36:00Z">
        <w:r w:rsidR="00E41546">
          <w:t>Dev_Do_BCINTI</w:t>
        </w:r>
        <w:proofErr w:type="spellEnd"/>
        <w:r w:rsidR="00E41546">
          <w:t xml:space="preserve">, </w:t>
        </w:r>
      </w:ins>
      <w:proofErr w:type="spellStart"/>
      <w:ins w:id="99" w:author="Tudor Gherman" w:date="2016-04-27T15:35:00Z">
        <w:r w:rsidR="00E41546">
          <w:t>Dev_HS_BCO</w:t>
        </w:r>
        <w:proofErr w:type="spellEnd"/>
        <w:r w:rsidR="00E41546">
          <w:t xml:space="preserve">. </w:t>
        </w:r>
        <w:proofErr w:type="spellStart"/>
        <w:r w:rsidR="00E41546">
          <w:t>Dev_HS_Ping</w:t>
        </w:r>
        <w:proofErr w:type="spellEnd"/>
        <w:r w:rsidR="00E41546">
          <w:t xml:space="preserve">, </w:t>
        </w:r>
        <w:proofErr w:type="spellStart"/>
        <w:r w:rsidR="00E41546">
          <w:t>Dev_Do_BCINTO</w:t>
        </w:r>
        <w:proofErr w:type="spellEnd"/>
        <w:r w:rsidR="00E41546">
          <w:t xml:space="preserve"> </w:t>
        </w:r>
      </w:ins>
      <w:ins w:id="100" w:author="Tudor Gherman" w:date="2016-04-27T15:37:00Z">
        <w:r w:rsidR="00E41546">
          <w:t>are</w:t>
        </w:r>
      </w:ins>
      <w:ins w:id="101" w:author="Tudor Gherman" w:date="2016-04-27T15:35:00Z">
        <w:r w:rsidR="00E41546">
          <w:t xml:space="preserve"> not tested. </w:t>
        </w:r>
      </w:ins>
      <w:ins w:id="102" w:author="Tudor Gherman" w:date="2016-04-27T15:30:00Z">
        <w:r>
          <w:t>Isochronous transfers are not supported.</w:t>
        </w:r>
      </w:ins>
      <w:ins w:id="103" w:author="Tudor Gherman" w:date="2016-04-27T15:31:00Z">
        <w:r>
          <w:t xml:space="preserve"> </w:t>
        </w:r>
      </w:ins>
      <w:ins w:id="104" w:author="Tudor Gherman" w:date="2016-04-27T15:37:00Z">
        <w:r w:rsidR="00E41546">
          <w:t>Handshake responses are generated automatically.</w:t>
        </w:r>
      </w:ins>
    </w:p>
    <w:p w:rsidR="003C07EC" w:rsidRPr="00606C89" w:rsidRDefault="003C07EC">
      <w:pPr>
        <w:rPr>
          <w:ins w:id="105" w:author="Tudor Gherman" w:date="2016-02-01T15:41:00Z"/>
        </w:rPr>
      </w:pPr>
    </w:p>
    <w:p w:rsidR="00F55BD3" w:rsidRDefault="00F55BD3">
      <w:pPr>
        <w:pStyle w:val="Heading4"/>
        <w:numPr>
          <w:ilvl w:val="0"/>
          <w:numId w:val="0"/>
        </w:numPr>
        <w:ind w:left="720" w:hanging="720"/>
        <w:rPr>
          <w:ins w:id="106" w:author="Tudor Gherman" w:date="2016-04-28T14:40:00Z"/>
        </w:rPr>
        <w:pPrChange w:id="107" w:author="Tudor Gherman" w:date="2016-04-28T14:40:00Z">
          <w:pPr>
            <w:pStyle w:val="Heading4"/>
          </w:pPr>
        </w:pPrChange>
      </w:pPr>
      <w:ins w:id="108" w:author="Tudor Gherman" w:date="2016-04-28T14:40:00Z">
        <w:r>
          <w:t>3.1.4</w:t>
        </w:r>
        <w:r w:rsidRPr="00AC1F9C">
          <w:tab/>
        </w:r>
        <w:r>
          <w:t>Transmit Buffers</w:t>
        </w:r>
      </w:ins>
    </w:p>
    <w:p w:rsidR="00821E6D" w:rsidRPr="00821E6D" w:rsidDel="00F93A2D" w:rsidRDefault="00821E6D">
      <w:pPr>
        <w:rPr>
          <w:del w:id="109" w:author="Tudor Gherman" w:date="2016-02-02T14:38:00Z"/>
          <w:rPrChange w:id="110" w:author="Tudor Gherman" w:date="2016-02-01T15:41:00Z">
            <w:rPr>
              <w:del w:id="111" w:author="Tudor Gherman" w:date="2016-02-02T14:38:00Z"/>
            </w:rPr>
          </w:rPrChange>
        </w:rPr>
        <w:pPrChange w:id="112" w:author="Tudor Gherman" w:date="2016-02-02T14:38:00Z">
          <w:pPr>
            <w:pStyle w:val="Heading1"/>
          </w:pPr>
        </w:pPrChange>
      </w:pPr>
      <w:ins w:id="113" w:author="Tudor Gherman" w:date="2016-02-01T15:45:00Z">
        <w:r>
          <w:t xml:space="preserve">Data is passed from the DMA engine to the Protocol Engine in two stages. Packets are first stored into an AXI Stream interface FIFO. The second stage is implemented into a dual port BRAM block. Each endpoint has 1024 bytes reserved and the internal logic is responsible with distributing data from the TX FIFO to the correct address in BRAM. </w:t>
        </w:r>
      </w:ins>
      <w:ins w:id="114" w:author="Tudor Gherman" w:date="2016-04-28T14:40:00Z">
        <w:r w:rsidR="00F55BD3">
          <w:t>The transmit</w:t>
        </w:r>
      </w:ins>
    </w:p>
    <w:p w:rsidR="00450CE6" w:rsidDel="00821E6D" w:rsidRDefault="008A4320" w:rsidP="00450CE6">
      <w:pPr>
        <w:keepNext/>
        <w:rPr>
          <w:del w:id="115" w:author="Tudor Gherman" w:date="2016-02-01T15:46:00Z"/>
        </w:rPr>
      </w:pPr>
      <w:del w:id="116" w:author="Tudor Gherman" w:date="2016-02-01T15:45:00Z">
        <w:r w:rsidDel="00821E6D">
          <w:object w:dxaOrig="11595" w:dyaOrig="9870" w14:anchorId="255A67C8">
            <v:shape id="_x0000_i1026" type="#_x0000_t75" style="width:451.65pt;height:384.8pt" o:ole="">
              <v:imagedata r:id="rId10" o:title=""/>
            </v:shape>
            <o:OLEObject Type="Embed" ProgID="Visio.Drawing.11" ShapeID="_x0000_i1026" DrawAspect="Content" ObjectID="_1523365666" r:id="rId11"/>
          </w:object>
        </w:r>
      </w:del>
    </w:p>
    <w:p w:rsidR="00450CE6" w:rsidDel="00821E6D" w:rsidRDefault="00450CE6" w:rsidP="00450CE6">
      <w:pPr>
        <w:pStyle w:val="Caption"/>
        <w:rPr>
          <w:del w:id="117" w:author="Tudor Gherman" w:date="2016-02-01T15:45:00Z"/>
        </w:rPr>
      </w:pPr>
      <w:del w:id="118" w:author="Tudor Gherman" w:date="2016-02-01T15:45:00Z">
        <w:r w:rsidDel="00821E6D">
          <w:delText xml:space="preserve">Figure </w:delText>
        </w:r>
        <w:r w:rsidR="000C658C" w:rsidDel="00821E6D">
          <w:fldChar w:fldCharType="begin"/>
        </w:r>
        <w:r w:rsidR="000C658C" w:rsidDel="00821E6D">
          <w:delInstrText xml:space="preserve"> SEQ Figure \* ARABIC </w:delInstrText>
        </w:r>
        <w:r w:rsidR="000C658C" w:rsidDel="00821E6D">
          <w:fldChar w:fldCharType="separate"/>
        </w:r>
        <w:r w:rsidR="00D52314" w:rsidDel="00821E6D">
          <w:rPr>
            <w:noProof/>
          </w:rPr>
          <w:delText>1</w:delText>
        </w:r>
        <w:r w:rsidR="000C658C" w:rsidDel="00821E6D">
          <w:rPr>
            <w:noProof/>
          </w:rPr>
          <w:fldChar w:fldCharType="end"/>
        </w:r>
        <w:r w:rsidR="005A1047" w:rsidDel="00821E6D">
          <w:delText>.</w:delText>
        </w:r>
        <w:r w:rsidDel="00821E6D">
          <w:delText xml:space="preserve"> </w:delText>
        </w:r>
        <w:r w:rsidRPr="00450CE6" w:rsidDel="00821E6D">
          <w:delText>DVI to VGA converter block diagram</w:delText>
        </w:r>
        <w:r w:rsidR="005A1047" w:rsidDel="00821E6D">
          <w:delText>.</w:delText>
        </w:r>
      </w:del>
    </w:p>
    <w:p w:rsidR="00450CE6" w:rsidRDefault="00450CE6">
      <w:pPr>
        <w:keepNext/>
        <w:pPrChange w:id="119" w:author="Tudor Gherman" w:date="2016-02-01T15:46:00Z">
          <w:pPr/>
        </w:pPrChange>
      </w:pPr>
      <w:del w:id="120" w:author="Tudor Gherman" w:date="2016-02-01T15:46:00Z">
        <w:r w:rsidDel="00821E6D">
          <w:delText>The IP is built from multiple blocks: one clock recovery block, one data decoder block for each data channel (see [3], [4]), one optional DDC (Display Data Channel) block and one control/reset block.</w:delText>
        </w:r>
      </w:del>
      <w:ins w:id="121" w:author="Tudor Gherman" w:date="2016-04-28T14:41:00Z">
        <w:r w:rsidR="00F55BD3">
          <w:t xml:space="preserve"> </w:t>
        </w:r>
        <w:proofErr w:type="gramStart"/>
        <w:r w:rsidR="00F55BD3">
          <w:t>buffers</w:t>
        </w:r>
        <w:proofErr w:type="gramEnd"/>
        <w:r w:rsidR="00F55BD3">
          <w:t xml:space="preserve"> are implemented in the </w:t>
        </w:r>
        <w:proofErr w:type="spellStart"/>
        <w:r w:rsidR="00F55BD3">
          <w:t>Transmit_Path</w:t>
        </w:r>
        <w:proofErr w:type="spellEnd"/>
        <w:r w:rsidR="00F55BD3">
          <w:t xml:space="preserve"> module</w:t>
        </w:r>
      </w:ins>
    </w:p>
    <w:p w:rsidR="00F55BD3" w:rsidRDefault="00F55BD3">
      <w:pPr>
        <w:pStyle w:val="Heading4"/>
        <w:numPr>
          <w:ilvl w:val="0"/>
          <w:numId w:val="0"/>
        </w:numPr>
        <w:rPr>
          <w:ins w:id="122" w:author="Tudor Gherman" w:date="2016-04-28T14:41:00Z"/>
        </w:rPr>
        <w:pPrChange w:id="123" w:author="Tudor Gherman" w:date="2016-04-28T14:41:00Z">
          <w:pPr>
            <w:pStyle w:val="Heading4"/>
          </w:pPr>
        </w:pPrChange>
      </w:pPr>
      <w:ins w:id="124" w:author="Tudor Gherman" w:date="2016-04-28T14:41:00Z">
        <w:r>
          <w:t>3.1.5</w:t>
        </w:r>
        <w:r w:rsidRPr="00AC1F9C">
          <w:tab/>
        </w:r>
        <w:r>
          <w:t>Receive Buffers</w:t>
        </w:r>
      </w:ins>
    </w:p>
    <w:p w:rsidR="00450CE6" w:rsidRPr="009470BB" w:rsidDel="00F55BD3" w:rsidRDefault="0045104B">
      <w:pPr>
        <w:pStyle w:val="Heading2"/>
        <w:numPr>
          <w:ilvl w:val="0"/>
          <w:numId w:val="0"/>
        </w:numPr>
        <w:ind w:left="720" w:hanging="720"/>
        <w:rPr>
          <w:del w:id="125" w:author="Tudor Gherman" w:date="2016-04-28T14:41:00Z"/>
          <w:sz w:val="24"/>
          <w:szCs w:val="24"/>
          <w:rPrChange w:id="126" w:author="Tudor Gherman" w:date="2016-02-01T16:12:00Z">
            <w:rPr>
              <w:del w:id="127" w:author="Tudor Gherman" w:date="2016-04-28T14:41:00Z"/>
            </w:rPr>
          </w:rPrChange>
        </w:rPr>
        <w:pPrChange w:id="128" w:author="Tudor Gherman" w:date="2016-04-27T13:29:00Z">
          <w:pPr>
            <w:pStyle w:val="Heading2"/>
          </w:pPr>
        </w:pPrChange>
      </w:pPr>
      <w:del w:id="129" w:author="Tudor Gherman" w:date="2016-04-27T13:33:00Z">
        <w:r w:rsidRPr="009470BB" w:rsidDel="00606C89">
          <w:rPr>
            <w:b w:val="0"/>
            <w:sz w:val="24"/>
            <w:szCs w:val="24"/>
            <w:rPrChange w:id="130" w:author="Tudor Gherman" w:date="2016-02-01T16:12:00Z">
              <w:rPr>
                <w:b w:val="0"/>
              </w:rPr>
            </w:rPrChange>
          </w:rPr>
          <w:tab/>
        </w:r>
      </w:del>
      <w:del w:id="131" w:author="Tudor Gherman" w:date="2016-02-01T15:46:00Z">
        <w:r w:rsidR="00450CE6" w:rsidRPr="009470BB" w:rsidDel="00821E6D">
          <w:rPr>
            <w:b w:val="0"/>
            <w:sz w:val="24"/>
            <w:szCs w:val="24"/>
            <w:rPrChange w:id="132" w:author="Tudor Gherman" w:date="2016-02-01T16:12:00Z">
              <w:rPr>
                <w:b w:val="0"/>
              </w:rPr>
            </w:rPrChange>
          </w:rPr>
          <w:delText>Clock recovery</w:delText>
        </w:r>
      </w:del>
    </w:p>
    <w:p w:rsidR="00450CE6" w:rsidDel="00821E6D" w:rsidRDefault="00821E6D">
      <w:pPr>
        <w:rPr>
          <w:del w:id="133" w:author="Tudor Gherman" w:date="2016-02-01T15:46:00Z"/>
        </w:rPr>
      </w:pPr>
      <w:ins w:id="134" w:author="Tudor Gherman" w:date="2016-02-01T15:46:00Z">
        <w:r>
          <w:t>The received packet bytes are stored as they arrive in an input buffer. If the packet is received without errors it is passed to an AXI Stream interface FIFO. If errors are detected, the packet is discarded. There is no need for individual buffers for each endpoint since the DMA engine will distribute the packets to the endpoint buffers allocated in system memory.</w:t>
        </w:r>
      </w:ins>
      <w:ins w:id="135" w:author="Tudor Gherman" w:date="2016-04-28T14:42:00Z">
        <w:r w:rsidR="00F55BD3">
          <w:t xml:space="preserve"> The receive buffer </w:t>
        </w:r>
      </w:ins>
      <w:del w:id="136" w:author="Tudor Gherman" w:date="2016-02-01T15:46:00Z">
        <w:r w:rsidR="00450CE6" w:rsidDel="00821E6D">
          <w:delText xml:space="preserve">The clock channel carries a character-rate frequency reference. One character (or 10 bits) are transmitted every period on each data channel. </w:delText>
        </w:r>
        <w:r w:rsidR="00C825CA" w:rsidDel="00821E6D">
          <w:delText>Dedicated deserializer p</w:delText>
        </w:r>
        <w:r w:rsidR="00150A8E" w:rsidDel="00821E6D">
          <w:delText>rimitives, which require a fast serial clock, will be used to</w:delText>
        </w:r>
        <w:r w:rsidR="00450CE6" w:rsidDel="00821E6D">
          <w:delText xml:space="preserve"> sample the serial data stream. The clock recovery block generates a serial clock and a pixel clock from the clock channel. The frequency ratio between the two clocks is 5:1.</w:delText>
        </w:r>
      </w:del>
    </w:p>
    <w:p w:rsidR="00450CE6" w:rsidDel="00821E6D" w:rsidRDefault="00450CE6">
      <w:pPr>
        <w:rPr>
          <w:del w:id="137" w:author="Tudor Gherman" w:date="2016-02-01T15:46:00Z"/>
        </w:rPr>
      </w:pPr>
      <w:del w:id="138" w:author="Tudor Gherman" w:date="2016-02-01T15:46:00Z">
        <w:r w:rsidDel="00821E6D">
          <w:delText>Since the clock frequencies are relatively high and the recovered clocks have tight phase requirements, dedicated clocking primitives are instantiated inside this</w:delText>
        </w:r>
        <w:r w:rsidR="00DE740D" w:rsidDel="00821E6D">
          <w:delText xml:space="preserve"> block. These can be seen in </w:delText>
        </w:r>
        <w:r w:rsidR="00EE3004" w:rsidDel="00821E6D">
          <w:fldChar w:fldCharType="begin"/>
        </w:r>
        <w:r w:rsidR="005A1047" w:rsidDel="00821E6D">
          <w:delInstrText xml:space="preserve"> REF _Ref402199395 \h </w:delInstrText>
        </w:r>
        <w:r w:rsidR="00EE3004" w:rsidDel="00821E6D">
          <w:fldChar w:fldCharType="separate"/>
        </w:r>
        <w:r w:rsidR="00D52314" w:rsidDel="00821E6D">
          <w:delText xml:space="preserve">Figure </w:delText>
        </w:r>
        <w:r w:rsidR="00D52314" w:rsidDel="00821E6D">
          <w:rPr>
            <w:noProof/>
          </w:rPr>
          <w:delText>2</w:delText>
        </w:r>
        <w:r w:rsidR="00EE3004" w:rsidDel="00821E6D">
          <w:fldChar w:fldCharType="end"/>
        </w:r>
        <w:r w:rsidDel="00821E6D">
          <w:delText>.</w:delText>
        </w:r>
        <w:r w:rsidR="007820AA" w:rsidDel="00821E6D">
          <w:delText xml:space="preserve"> The MMCM primitive incorporates a voltage controlled oscillator (VCO) that</w:delText>
        </w:r>
        <w:r w:rsidR="00AE0248" w:rsidDel="00821E6D">
          <w:delText xml:space="preserve"> has an operating range specified in the FPGA data sheet. Since there is no single set of MMCM parameters that maps the whole range of DVI pixel clock frequencies to the VCO range, an IP customization parameter is available to optimize for the expected resolution and pixel clock frequency.</w:delText>
        </w:r>
      </w:del>
    </w:p>
    <w:p w:rsidR="00450CE6" w:rsidRDefault="00532959">
      <w:pPr>
        <w:keepNext/>
        <w:pPrChange w:id="139" w:author="Tudor Gherman" w:date="2016-04-27T13:37:00Z">
          <w:pPr>
            <w:keepNext/>
            <w:jc w:val="center"/>
          </w:pPr>
        </w:pPrChange>
      </w:pPr>
      <w:del w:id="140" w:author="Tudor Gherman" w:date="2016-02-01T15:46:00Z">
        <w:r w:rsidDel="00821E6D">
          <w:object w:dxaOrig="7665" w:dyaOrig="2670" w14:anchorId="4270DD6F">
            <v:shape id="_x0000_i1027" type="#_x0000_t75" style="width:383.85pt;height:132.8pt" o:ole="">
              <v:imagedata r:id="rId12" o:title=""/>
            </v:shape>
            <o:OLEObject Type="Embed" ProgID="Visio.Drawing.15" ShapeID="_x0000_i1027" DrawAspect="Content" ObjectID="_1523365667" r:id="rId13"/>
          </w:object>
        </w:r>
      </w:del>
      <w:proofErr w:type="gramStart"/>
      <w:ins w:id="141" w:author="Tudor Gherman" w:date="2016-04-28T14:42:00Z">
        <w:r w:rsidR="00F55BD3">
          <w:t>is</w:t>
        </w:r>
        <w:proofErr w:type="gramEnd"/>
        <w:r w:rsidR="00F55BD3">
          <w:t xml:space="preserve"> placed in the top module.</w:t>
        </w:r>
      </w:ins>
    </w:p>
    <w:p w:rsidR="00450CE6" w:rsidDel="00821E6D" w:rsidRDefault="00606C89">
      <w:pPr>
        <w:pStyle w:val="Caption"/>
        <w:ind w:left="720" w:hanging="720"/>
        <w:rPr>
          <w:del w:id="142" w:author="Tudor Gherman" w:date="2016-02-01T15:46:00Z"/>
        </w:rPr>
        <w:pPrChange w:id="143" w:author="Tudor Gherman" w:date="2016-04-27T13:29:00Z">
          <w:pPr>
            <w:pStyle w:val="Caption"/>
          </w:pPr>
        </w:pPrChange>
      </w:pPr>
      <w:bookmarkStart w:id="144" w:name="_Ref402199395"/>
      <w:ins w:id="145" w:author="Tudor Gherman" w:date="2016-04-27T13:29:00Z">
        <w:r>
          <w:t>3.2</w:t>
        </w:r>
      </w:ins>
      <w:del w:id="146" w:author="Tudor Gherman" w:date="2016-02-01T15:46:00Z">
        <w:r w:rsidR="00450CE6" w:rsidDel="00821E6D">
          <w:delText xml:space="preserve">Figure </w:delText>
        </w:r>
        <w:r w:rsidR="000C658C" w:rsidDel="00821E6D">
          <w:fldChar w:fldCharType="begin"/>
        </w:r>
        <w:r w:rsidR="000C658C" w:rsidDel="00821E6D">
          <w:delInstrText xml:space="preserve"> SEQ Figure \* ARABIC </w:delInstrText>
        </w:r>
        <w:r w:rsidR="000C658C" w:rsidDel="00821E6D">
          <w:fldChar w:fldCharType="separate"/>
        </w:r>
        <w:r w:rsidR="00D52314" w:rsidDel="00821E6D">
          <w:rPr>
            <w:noProof/>
          </w:rPr>
          <w:delText>2</w:delText>
        </w:r>
        <w:r w:rsidR="000C658C" w:rsidDel="00821E6D">
          <w:rPr>
            <w:noProof/>
          </w:rPr>
          <w:fldChar w:fldCharType="end"/>
        </w:r>
        <w:bookmarkEnd w:id="144"/>
        <w:r w:rsidR="005A1047" w:rsidDel="00821E6D">
          <w:delText>.</w:delText>
        </w:r>
        <w:r w:rsidR="00450CE6" w:rsidDel="00821E6D">
          <w:delText xml:space="preserve"> Clock network overview</w:delText>
        </w:r>
        <w:r w:rsidR="005A1047" w:rsidDel="00821E6D">
          <w:delText>.</w:delText>
        </w:r>
      </w:del>
    </w:p>
    <w:p w:rsidR="00450CE6" w:rsidRPr="009470BB" w:rsidRDefault="0045104B">
      <w:pPr>
        <w:pStyle w:val="Heading2"/>
        <w:numPr>
          <w:ilvl w:val="0"/>
          <w:numId w:val="0"/>
        </w:numPr>
        <w:ind w:left="720" w:hanging="720"/>
        <w:rPr>
          <w:sz w:val="24"/>
          <w:szCs w:val="24"/>
          <w:rPrChange w:id="147" w:author="Tudor Gherman" w:date="2016-02-01T16:12:00Z">
            <w:rPr/>
          </w:rPrChange>
        </w:rPr>
        <w:pPrChange w:id="148" w:author="Tudor Gherman" w:date="2016-04-27T13:29:00Z">
          <w:pPr>
            <w:pStyle w:val="Heading2"/>
          </w:pPr>
        </w:pPrChange>
      </w:pPr>
      <w:r>
        <w:tab/>
      </w:r>
      <w:ins w:id="149" w:author="Tudor Gherman" w:date="2016-02-01T15:47:00Z">
        <w:r w:rsidR="00821E6D" w:rsidRPr="009470BB">
          <w:rPr>
            <w:sz w:val="24"/>
            <w:szCs w:val="24"/>
            <w:rPrChange w:id="150" w:author="Tudor Gherman" w:date="2016-02-01T16:12:00Z">
              <w:rPr/>
            </w:rPrChange>
          </w:rPr>
          <w:t>Context</w:t>
        </w:r>
      </w:ins>
      <w:del w:id="151" w:author="Tudor Gherman" w:date="2016-02-01T15:47:00Z">
        <w:r w:rsidR="00450CE6" w:rsidRPr="009470BB" w:rsidDel="00821E6D">
          <w:rPr>
            <w:sz w:val="24"/>
            <w:szCs w:val="24"/>
            <w:rPrChange w:id="152" w:author="Tudor Gherman" w:date="2016-02-01T16:12:00Z">
              <w:rPr/>
            </w:rPrChange>
          </w:rPr>
          <w:delText>Data Decoder</w:delText>
        </w:r>
      </w:del>
    </w:p>
    <w:p w:rsidR="00821E6D" w:rsidRDefault="00821E6D" w:rsidP="00821E6D">
      <w:pPr>
        <w:rPr>
          <w:ins w:id="153" w:author="Tudor Gherman" w:date="2016-02-01T16:13:00Z"/>
        </w:rPr>
      </w:pPr>
      <w:ins w:id="154" w:author="Tudor Gherman" w:date="2016-02-01T15:47:00Z">
        <w:r>
          <w:t>There are two data structures that provide the information required to transfer data between the ULPI interface and the system memory. These two structures are the Queue Heads (</w:t>
        </w:r>
        <w:proofErr w:type="spellStart"/>
        <w:r>
          <w:t>dQH</w:t>
        </w:r>
        <w:proofErr w:type="spellEnd"/>
        <w:r>
          <w:t>) and the Transfer Descriptors (</w:t>
        </w:r>
        <w:proofErr w:type="spellStart"/>
        <w:r>
          <w:t>dTD</w:t>
        </w:r>
        <w:proofErr w:type="spellEnd"/>
        <w:r>
          <w:t xml:space="preserve">). The software is responsible for creating both Queue Heads and Transfer Descriptors in system memory and the device controller will fetch a “copy” </w:t>
        </w:r>
      </w:ins>
      <w:ins w:id="155" w:author="Tudor Gherman" w:date="2016-04-28T10:26:00Z">
        <w:r w:rsidR="009624BF">
          <w:t>of</w:t>
        </w:r>
      </w:ins>
      <w:ins w:id="156" w:author="Tudor Gherman" w:date="2016-02-01T15:47:00Z">
        <w:r>
          <w:t xml:space="preserve"> each. </w:t>
        </w:r>
      </w:ins>
      <w:ins w:id="157" w:author="Tudor Gherman" w:date="2016-04-28T10:28:00Z">
        <w:r w:rsidR="009624BF">
          <w:t>For more information see 5.3 Device Data Structures.</w:t>
        </w:r>
      </w:ins>
    </w:p>
    <w:p w:rsidR="009470BB" w:rsidRDefault="009470BB">
      <w:pPr>
        <w:pStyle w:val="Caption"/>
        <w:rPr>
          <w:ins w:id="158" w:author="Tudor Gherman" w:date="2016-04-28T14:43:00Z"/>
        </w:rPr>
        <w:pPrChange w:id="159" w:author="Tudor Gherman" w:date="2016-04-28T14:43:00Z">
          <w:pPr/>
        </w:pPrChange>
      </w:pPr>
      <w:ins w:id="160" w:author="Tudor Gherman" w:date="2016-02-01T16:13:00Z">
        <w:r>
          <w:rPr>
            <w:noProof/>
          </w:rPr>
          <w:lastRenderedPageBreak/>
          <w:drawing>
            <wp:inline distT="0" distB="0" distL="0" distR="0" wp14:anchorId="7CFC8ECC" wp14:editId="7FFF2A1B">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ins>
      <w:ins w:id="161" w:author="Tudor Gherman" w:date="2016-04-28T14:43:00Z">
        <w:r w:rsidR="00F55BD3" w:rsidRPr="00F55BD3">
          <w:t xml:space="preserve"> </w:t>
        </w:r>
        <w:r w:rsidR="00F55BD3">
          <w:t xml:space="preserve">Figure </w:t>
        </w:r>
      </w:ins>
      <w:ins w:id="162" w:author="Tudor Gherman" w:date="2016-04-28T15:37:00Z">
        <w:r w:rsidR="00752DFE">
          <w:t>2</w:t>
        </w:r>
      </w:ins>
      <w:ins w:id="163" w:author="Tudor Gherman" w:date="2016-04-28T14:43:00Z">
        <w:r w:rsidR="00F55BD3">
          <w:t xml:space="preserve">. </w:t>
        </w:r>
      </w:ins>
      <w:ins w:id="164" w:author="Tudor Gherman" w:date="2016-04-28T14:52:00Z">
        <w:r w:rsidR="00730859">
          <w:t>Device Descriptors</w:t>
        </w:r>
      </w:ins>
      <w:ins w:id="165" w:author="Tudor Gherman" w:date="2016-04-28T14:43:00Z">
        <w:r w:rsidR="00F55BD3">
          <w:t>.</w:t>
        </w:r>
      </w:ins>
    </w:p>
    <w:p w:rsidR="00F55BD3" w:rsidRPr="00F55BD3" w:rsidRDefault="00F55BD3">
      <w:pPr>
        <w:rPr>
          <w:ins w:id="166" w:author="Tudor Gherman" w:date="2016-02-01T15:47:00Z"/>
        </w:rPr>
      </w:pPr>
    </w:p>
    <w:p w:rsidR="00450CE6" w:rsidDel="00821E6D" w:rsidRDefault="00606C89">
      <w:pPr>
        <w:ind w:left="720" w:hanging="720"/>
        <w:rPr>
          <w:del w:id="167" w:author="Tudor Gherman" w:date="2016-02-01T15:47:00Z"/>
        </w:rPr>
        <w:pPrChange w:id="168" w:author="Tudor Gherman" w:date="2016-02-01T16:11:00Z">
          <w:pPr/>
        </w:pPrChange>
      </w:pPr>
      <w:ins w:id="169" w:author="Tudor Gherman" w:date="2016-02-01T16:11:00Z">
        <w:r>
          <w:t>3.3</w:t>
        </w:r>
      </w:ins>
      <w:del w:id="170" w:author="Tudor Gherman" w:date="2016-02-01T15:47:00Z">
        <w:r w:rsidR="00450CE6" w:rsidDel="00821E6D">
          <w:delTex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delText>
        </w:r>
      </w:del>
    </w:p>
    <w:p w:rsidR="00450CE6" w:rsidRDefault="0045104B">
      <w:pPr>
        <w:pStyle w:val="Heading3"/>
        <w:numPr>
          <w:ilvl w:val="0"/>
          <w:numId w:val="0"/>
        </w:numPr>
        <w:ind w:left="720" w:hanging="720"/>
        <w:pPrChange w:id="171" w:author="Tudor Gherman" w:date="2016-02-01T16:11:00Z">
          <w:pPr>
            <w:pStyle w:val="Heading3"/>
          </w:pPr>
        </w:pPrChange>
      </w:pPr>
      <w:r>
        <w:tab/>
      </w:r>
      <w:del w:id="172" w:author="Tudor Gherman" w:date="2016-02-01T16:13:00Z">
        <w:r w:rsidR="00450CE6" w:rsidDel="009470BB">
          <w:delText>Synchronization</w:delText>
        </w:r>
      </w:del>
      <w:ins w:id="173" w:author="Tudor Gherman" w:date="2016-04-27T13:30:00Z">
        <w:r w:rsidR="00606C89">
          <w:t>DMA Transfer Manager</w:t>
        </w:r>
      </w:ins>
    </w:p>
    <w:p w:rsidR="009470BB" w:rsidRDefault="009470BB" w:rsidP="009470BB">
      <w:pPr>
        <w:rPr>
          <w:ins w:id="174" w:author="Tudor Gherman" w:date="2016-02-01T16:13:00Z"/>
        </w:rPr>
      </w:pPr>
      <w:ins w:id="175" w:author="Tudor Gherman" w:date="2016-02-01T16:13:00Z">
        <w:r>
          <w:t xml:space="preserve">The </w:t>
        </w:r>
      </w:ins>
      <w:ins w:id="176" w:author="Tudor Gherman" w:date="2016-04-27T13:30:00Z">
        <w:r w:rsidR="00606C89">
          <w:t>DMA Transfer Manager</w:t>
        </w:r>
      </w:ins>
      <w:ins w:id="177" w:author="Tudor Gherman" w:date="2016-02-01T16:13:00Z">
        <w:r>
          <w:t xml:space="preserve"> block holds the state machines that control the DMA engine. There are four “frameworks” implemented in this block: one responsible for priming endpoints, one for control transfers, one for input packets and one for output packets. </w:t>
        </w:r>
      </w:ins>
      <w:ins w:id="178" w:author="Tudor Gherman" w:date="2016-04-28T14:58:00Z">
        <w:r w:rsidR="00565569">
          <w:t>Both control information (</w:t>
        </w:r>
      </w:ins>
      <w:ins w:id="179" w:author="Tudor Gherman" w:date="2016-04-28T14:59:00Z">
        <w:r w:rsidR="00565569">
          <w:t>Context memory</w:t>
        </w:r>
      </w:ins>
      <w:ins w:id="180" w:author="Tudor Gherman" w:date="2016-04-28T14:58:00Z">
        <w:r w:rsidR="00565569">
          <w:t>)</w:t>
        </w:r>
      </w:ins>
      <w:ins w:id="181" w:author="Tudor Gherman" w:date="2016-04-28T14:59:00Z">
        <w:r w:rsidR="00565569">
          <w:t xml:space="preserve"> and packet data need to be transferred for each sequence. </w:t>
        </w:r>
      </w:ins>
      <w:ins w:id="182" w:author="Tudor Gherman" w:date="2016-04-28T15:00:00Z">
        <w:r w:rsidR="00565569">
          <w:t xml:space="preserve"> For a more detailed description refer to </w:t>
        </w:r>
      </w:ins>
      <w:ins w:id="183" w:author="Tudor Gherman" w:date="2016-04-28T15:01:00Z">
        <w:r w:rsidR="00565569">
          <w:t xml:space="preserve">section 5.4 </w:t>
        </w:r>
      </w:ins>
      <w:ins w:id="184" w:author="Tudor Gherman" w:date="2016-04-28T15:00:00Z">
        <w:r w:rsidR="00565569">
          <w:rPr>
            <w:sz w:val="24"/>
            <w:szCs w:val="24"/>
          </w:rPr>
          <w:t>Device Frameworks</w:t>
        </w:r>
      </w:ins>
    </w:p>
    <w:p w:rsidR="00450CE6" w:rsidDel="009470BB" w:rsidRDefault="00606C89">
      <w:pPr>
        <w:ind w:left="720" w:hanging="720"/>
        <w:rPr>
          <w:del w:id="185" w:author="Tudor Gherman" w:date="2016-02-01T16:13:00Z"/>
        </w:rPr>
        <w:pPrChange w:id="186" w:author="Tudor Gherman" w:date="2016-02-01T16:15:00Z">
          <w:pPr/>
        </w:pPrChange>
      </w:pPr>
      <w:ins w:id="187" w:author="Tudor Gherman" w:date="2016-02-01T16:15:00Z">
        <w:r>
          <w:t>3.4</w:t>
        </w:r>
      </w:ins>
      <w:del w:id="188" w:author="Tudor Gherman" w:date="2016-02-01T16:13:00Z">
        <w:r w:rsidR="00450CE6" w:rsidDel="009470BB">
          <w:delText>To help with synchronization</w:delText>
        </w:r>
        <w:r w:rsidR="005A1047" w:rsidDel="009470BB">
          <w:delText>,</w:delText>
        </w:r>
        <w:r w:rsidR="00450CE6" w:rsidDel="009470BB">
          <w:delTex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delText>
        </w:r>
      </w:del>
    </w:p>
    <w:p w:rsidR="00450CE6" w:rsidDel="009470BB" w:rsidRDefault="00450CE6">
      <w:pPr>
        <w:ind w:left="720" w:hanging="720"/>
        <w:rPr>
          <w:del w:id="189" w:author="Tudor Gherman" w:date="2016-02-01T16:13:00Z"/>
        </w:rPr>
        <w:pPrChange w:id="190" w:author="Tudor Gherman" w:date="2016-02-01T16:15:00Z">
          <w:pPr/>
        </w:pPrChange>
      </w:pPr>
      <w:del w:id="191" w:author="Tudor Gherman" w:date="2016-02-01T16:13:00Z">
        <w:r w:rsidDel="009470BB">
          <w:delText>DVI characters are 10-bits long, so a 10:1 deserialization of the data stream is needed. This can be achieved with two ISERDESE2 primitives in a cascaded DDR configuration. In this configuration</w:delText>
        </w:r>
        <w:r w:rsidR="005A1047" w:rsidDel="009470BB">
          <w:delText>,</w:delText>
        </w:r>
        <w:r w:rsidDel="009470BB">
          <w:delText xml:space="preserve"> the master and slave ISERDESE2 take the serial data stream and sample it on both edges of a serial clock. Thus, for every five serial clock periods</w:delText>
        </w:r>
        <w:r w:rsidR="0020045F" w:rsidDel="009470BB">
          <w:delText>,</w:delText>
        </w:r>
        <w:r w:rsidDel="009470BB">
          <w:delTex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delText>
        </w:r>
      </w:del>
    </w:p>
    <w:p w:rsidR="00AD4AE4" w:rsidDel="009470BB" w:rsidRDefault="00450CE6">
      <w:pPr>
        <w:ind w:left="720" w:hanging="720"/>
        <w:rPr>
          <w:del w:id="192" w:author="Tudor Gherman" w:date="2016-02-01T16:13:00Z"/>
        </w:rPr>
        <w:pPrChange w:id="193" w:author="Tudor Gherman" w:date="2016-02-01T16:15:00Z">
          <w:pPr/>
        </w:pPrChange>
      </w:pPr>
      <w:del w:id="194" w:author="Tudor Gherman" w:date="2016-02-01T16:13:00Z">
        <w:r w:rsidDel="009470BB">
          <w:delText xml:space="preserve">To find the best moment to sample the data stream </w:delText>
        </w:r>
        <w:r w:rsidR="005A1047" w:rsidDel="009470BB">
          <w:delText>(</w:delText>
        </w:r>
        <w:r w:rsidDel="009470BB">
          <w:delText>i</w:delText>
        </w:r>
        <w:r w:rsidR="004E1138" w:rsidDel="009470BB">
          <w:delText>.</w:delText>
        </w:r>
        <w:r w:rsidDel="009470BB">
          <w:delText>e.</w:delText>
        </w:r>
        <w:r w:rsidR="005A1047" w:rsidDel="009470BB">
          <w:delText>,</w:delText>
        </w:r>
        <w:r w:rsidDel="009470BB">
          <w:delText xml:space="preserve"> the middle of an open eye</w:delText>
        </w:r>
        <w:r w:rsidR="005A1047" w:rsidDel="009470BB">
          <w:delText>)</w:delText>
        </w:r>
        <w:r w:rsidDel="009470BB">
          <w:delText>, an IDELAYE2 primitive is inserted in front of ISERDESE2. This primitive is capable of delaying the data signal in tap increments. In this IP</w:delText>
        </w:r>
        <w:r w:rsidR="005A1047" w:rsidDel="009470BB">
          <w:delText>,</w:delText>
        </w:r>
        <w:r w:rsidDel="009470BB">
          <w:delTex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of tokens is not recognized in a timeout period, we are in the jitter zone and it increments the tap delay. This is done repeatedly until control tokens are reliably recognized and the algorithm settles on the middle of the stable bit period (open eye).</w:delText>
        </w:r>
        <w:r w:rsidR="00925A37" w:rsidDel="009470BB">
          <w:delText xml:space="preserve"> An “open eye” is defined by a succession of a minimum number of tap values (</w:delText>
        </w:r>
        <w:r w:rsidR="00925A37" w:rsidRPr="00925A37" w:rsidDel="009470BB">
          <w:delText>3</w:delText>
        </w:r>
        <w:r w:rsidR="00925A37" w:rsidDel="009470BB">
          <w:delText xml:space="preserve">) where the control token can be reliably detected, and it is delimited on both ends by a tap value where it cannot be. However, using this definition will miss open eyes that begin or end at </w:delText>
        </w:r>
        <w:r w:rsidR="006D621B" w:rsidDel="009470BB">
          <w:delText>the extremities of the tap delay range (0 or 31), because no two jitter zone delimiters will be found. So even if the open eye begins or ends in the extremities, if it is sufficiently long (16 tap increments), it will be considered a valid eye</w:delText>
        </w:r>
        <w:r w:rsidR="00AD4AE4" w:rsidDel="009470BB">
          <w:delText>.</w:delText>
        </w:r>
      </w:del>
    </w:p>
    <w:p w:rsidR="00450CE6" w:rsidDel="009470BB" w:rsidRDefault="00450CE6">
      <w:pPr>
        <w:ind w:left="720" w:hanging="720"/>
        <w:rPr>
          <w:del w:id="195" w:author="Tudor Gherman" w:date="2016-02-01T16:13:00Z"/>
        </w:rPr>
        <w:pPrChange w:id="196" w:author="Tudor Gherman" w:date="2016-02-01T16:15:00Z">
          <w:pPr/>
        </w:pPrChange>
      </w:pPr>
      <w:del w:id="197" w:author="Tudor Gherman" w:date="2016-02-01T16:13:00Z">
        <w:r w:rsidDel="009470BB">
          <w:delText>However, the IDELAYE2 primitive only provides a fine phase adjustment on the bit level, not covering the whole character. To find the character boundary</w:delText>
        </w:r>
        <w:r w:rsidR="00C15A3E" w:rsidDel="009470BB">
          <w:delText>,</w:delText>
        </w:r>
        <w:r w:rsidDel="009470BB">
          <w:delText xml:space="preserve"> a coarse phase adjustment is needed. This is achieved by the “bitslip” feature of the ISERDESE2 primitive. If all the tap increments have been tried and control tokens are still not detected, it is assumed that we are not at the right character boundary. In this case, invoking “bitslip” causes either a shift right by one while bit or a shift left by three in the 10-bit word. After “bitslip” completes</w:delText>
        </w:r>
        <w:r w:rsidR="005A1047" w:rsidDel="009470BB">
          <w:delText>,</w:delText>
        </w:r>
        <w:r w:rsidDel="009470BB">
          <w:delText xml:space="preserve"> phase alignment begins again, looping through the tap increments until tokens are found.</w:delText>
        </w:r>
      </w:del>
    </w:p>
    <w:p w:rsidR="00450CE6" w:rsidDel="009470BB" w:rsidRDefault="00450CE6">
      <w:pPr>
        <w:ind w:left="720" w:hanging="720"/>
        <w:rPr>
          <w:del w:id="198" w:author="Tudor Gherman" w:date="2016-02-01T16:13:00Z"/>
        </w:rPr>
        <w:pPrChange w:id="199" w:author="Tudor Gherman" w:date="2016-02-01T16:15:00Z">
          <w:pPr/>
        </w:pPrChange>
      </w:pPr>
      <w:del w:id="200" w:author="Tudor Gherman" w:date="2016-02-01T16:13:00Z">
        <w:r w:rsidDel="009470BB">
          <w:delText>Phase alignment is considered completed when a succession of control tokens are reliably detected on all data channels. At this moment all three data channel are considered valid.</w:delText>
        </w:r>
      </w:del>
    </w:p>
    <w:p w:rsidR="00450CE6" w:rsidDel="009470BB" w:rsidRDefault="00450CE6">
      <w:pPr>
        <w:ind w:left="720" w:hanging="720"/>
        <w:rPr>
          <w:del w:id="201" w:author="Tudor Gherman" w:date="2016-02-01T16:13:00Z"/>
        </w:rPr>
        <w:pPrChange w:id="202" w:author="Tudor Gherman" w:date="2016-02-01T16:15:00Z">
          <w:pPr/>
        </w:pPrChange>
      </w:pPr>
      <w:del w:id="203" w:author="Tudor Gherman" w:date="2016-02-01T16:13:00Z">
        <w:r w:rsidDel="009470BB">
          <w:delTex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delText>
        </w:r>
      </w:del>
    </w:p>
    <w:p w:rsidR="00450CE6" w:rsidRDefault="0045104B">
      <w:pPr>
        <w:pStyle w:val="Heading3"/>
        <w:numPr>
          <w:ilvl w:val="0"/>
          <w:numId w:val="0"/>
        </w:numPr>
        <w:ind w:left="720" w:hanging="720"/>
        <w:pPrChange w:id="204" w:author="Tudor Gherman" w:date="2016-02-01T16:15:00Z">
          <w:pPr>
            <w:pStyle w:val="Heading3"/>
          </w:pPr>
        </w:pPrChange>
      </w:pPr>
      <w:r>
        <w:tab/>
      </w:r>
      <w:del w:id="205" w:author="Tudor Gherman" w:date="2016-02-01T16:15:00Z">
        <w:r w:rsidR="00450CE6" w:rsidDel="009470BB">
          <w:delText>Decoding</w:delText>
        </w:r>
      </w:del>
      <w:ins w:id="206" w:author="Tudor Gherman" w:date="2016-04-27T13:29:00Z">
        <w:r w:rsidR="00606C89">
          <w:t>Control Registers</w:t>
        </w:r>
      </w:ins>
    </w:p>
    <w:p w:rsidR="009470BB" w:rsidRDefault="009470BB" w:rsidP="009470BB">
      <w:pPr>
        <w:rPr>
          <w:ins w:id="207" w:author="Tudor Gherman" w:date="2016-04-28T14:52:00Z"/>
        </w:rPr>
      </w:pPr>
      <w:ins w:id="208" w:author="Tudor Gherman" w:date="2016-02-01T16:15:00Z">
        <w:r>
          <w:t>All control registers are implemented in this block. The processor can read and write registers through an AXI Lite interface.</w:t>
        </w:r>
      </w:ins>
      <w:ins w:id="209" w:author="Tudor Gherman" w:date="2016-04-28T14:44:00Z">
        <w:r w:rsidR="00102949">
          <w:t xml:space="preserve"> </w:t>
        </w:r>
      </w:ins>
    </w:p>
    <w:p w:rsidR="00730859" w:rsidRDefault="00730859" w:rsidP="009470BB">
      <w:pPr>
        <w:rPr>
          <w:ins w:id="210" w:author="Tudor Gherman" w:date="2016-04-28T14:52:00Z"/>
        </w:rPr>
      </w:pPr>
    </w:p>
    <w:p w:rsidR="00730859" w:rsidRPr="00161B73" w:rsidRDefault="00730859" w:rsidP="009470BB">
      <w:pPr>
        <w:rPr>
          <w:ins w:id="211" w:author="Tudor Gherman" w:date="2016-02-01T16:15:00Z"/>
        </w:rPr>
      </w:pPr>
    </w:p>
    <w:p w:rsidR="00450CE6" w:rsidDel="009470BB" w:rsidRDefault="00450CE6" w:rsidP="00450CE6">
      <w:pPr>
        <w:rPr>
          <w:del w:id="212" w:author="Tudor Gherman" w:date="2016-02-01T16:15:00Z"/>
        </w:rPr>
      </w:pPr>
      <w:del w:id="213" w:author="Tudor Gherman" w:date="2016-02-01T16:15:00Z">
        <w:r w:rsidDel="009470BB">
          <w:lastRenderedPageBreak/>
          <w:delTex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delText>
        </w:r>
        <w:r w:rsidR="00C15A3E" w:rsidDel="009470BB">
          <w:delText xml:space="preserve"> is</w:delText>
        </w:r>
        <w:r w:rsidDel="009470BB">
          <w:delText xml:space="preserve"> output from the IP.</w:delText>
        </w:r>
      </w:del>
    </w:p>
    <w:p w:rsidR="00450CE6" w:rsidDel="00AC2177" w:rsidRDefault="0045104B" w:rsidP="00450CE6">
      <w:pPr>
        <w:pStyle w:val="Heading2"/>
        <w:rPr>
          <w:del w:id="214" w:author="Tudor Gherman" w:date="2016-02-01T16:24:00Z"/>
        </w:rPr>
      </w:pPr>
      <w:del w:id="215" w:author="Tudor Gherman" w:date="2016-02-01T16:24:00Z">
        <w:r w:rsidDel="00AC2177">
          <w:tab/>
        </w:r>
        <w:r w:rsidR="00450CE6" w:rsidDel="00AC2177">
          <w:delText>EDID ROM (Display Data Channel)</w:delText>
        </w:r>
      </w:del>
    </w:p>
    <w:p w:rsidR="00450CE6" w:rsidDel="00AC2177" w:rsidRDefault="00450CE6" w:rsidP="00450CE6">
      <w:pPr>
        <w:rPr>
          <w:del w:id="216" w:author="Tudor Gherman" w:date="2016-02-01T16:24:00Z"/>
        </w:rPr>
      </w:pPr>
      <w:del w:id="217" w:author="Tudor Gherman" w:date="2016-02-01T16:24:00Z">
        <w:r w:rsidDel="00AC2177">
          <w:delText xml:space="preserve">The DDC block emulates a read-only memory containing a default Digilent-branded </w:delText>
        </w:r>
        <w:r w:rsidR="00F120A7" w:rsidDel="00AC2177">
          <w:delText>e</w:delText>
        </w:r>
        <w:r w:rsidDel="00AC2177">
          <w:delText xml:space="preserve">xtended </w:delText>
        </w:r>
        <w:r w:rsidR="00F120A7" w:rsidDel="00AC2177">
          <w:delText>d</w:delText>
        </w:r>
        <w:r w:rsidDel="00AC2177">
          <w:delText xml:space="preserve">isplay </w:delText>
        </w:r>
        <w:r w:rsidR="00F120A7" w:rsidDel="00AC2177">
          <w:delText>i</w:delText>
        </w:r>
        <w:r w:rsidDel="00AC2177">
          <w:delText xml:space="preserve">dentification </w:delText>
        </w:r>
        <w:r w:rsidR="00F120A7" w:rsidDel="00AC2177">
          <w:delText>d</w:delText>
        </w:r>
        <w:r w:rsidDel="00AC2177">
          <w:delText>ata</w:delText>
        </w:r>
        <w:r w:rsidR="00F120A7" w:rsidDel="00AC2177">
          <w:delText xml:space="preserve"> (EDID)</w:delText>
        </w:r>
        <w:r w:rsidDel="00AC2177">
          <w:delText>. The EDID is defined in the dgl_dvi_edid.txt file included with the IP</w:delText>
        </w:r>
        <w:r w:rsidR="00377A60" w:rsidDel="00AC2177">
          <w:delText xml:space="preserve"> (see</w:delText>
        </w:r>
        <w:r w:rsidR="00377A60" w:rsidRPr="00377A60" w:rsidDel="00AC2177">
          <w:delText xml:space="preserve"> </w:delText>
        </w:r>
        <w:r w:rsidR="00377A60" w:rsidDel="00AC2177">
          <w:delText xml:space="preserve">section </w:delText>
        </w:r>
        <w:r w:rsidR="00377A60" w:rsidDel="00AC2177">
          <w:fldChar w:fldCharType="begin"/>
        </w:r>
        <w:r w:rsidR="00377A60" w:rsidDel="00AC2177">
          <w:delInstrText xml:space="preserve"> REF _Ref402972470 \r \h </w:delInstrText>
        </w:r>
        <w:r w:rsidR="00377A60" w:rsidDel="00AC2177">
          <w:fldChar w:fldCharType="separate"/>
        </w:r>
        <w:r w:rsidR="00D52314" w:rsidDel="00AC2177">
          <w:delText>6.4</w:delText>
        </w:r>
        <w:r w:rsidR="00377A60" w:rsidDel="00AC2177">
          <w:fldChar w:fldCharType="end"/>
        </w:r>
        <w:r w:rsidR="00377A60" w:rsidDel="00AC2177">
          <w:delText>)</w:delText>
        </w:r>
        <w:r w:rsidDel="00AC2177">
          <w:delText>. Upon synthesis</w:delText>
        </w:r>
        <w:r w:rsidR="00F120A7" w:rsidDel="00AC2177">
          <w:delText>,</w:delText>
        </w:r>
        <w:r w:rsidDel="00AC2177">
          <w:delText xml:space="preserve"> this file gets incorporated in the netlist. Modifying this file is allowed.</w:delText>
        </w:r>
      </w:del>
    </w:p>
    <w:p w:rsidR="00450CE6" w:rsidRDefault="0045104B" w:rsidP="00450CE6">
      <w:pPr>
        <w:pStyle w:val="Heading1"/>
      </w:pPr>
      <w:r>
        <w:tab/>
      </w:r>
      <w:del w:id="218" w:author="Tudor Gherman" w:date="2016-02-01T16:19:00Z">
        <w:r w:rsidR="00450CE6" w:rsidDel="009470BB">
          <w:delText xml:space="preserve">Port </w:delText>
        </w:r>
      </w:del>
      <w:ins w:id="219" w:author="Tudor Gherman" w:date="2016-02-01T16:19:00Z">
        <w:r w:rsidR="009470BB">
          <w:t xml:space="preserve">Interface </w:t>
        </w:r>
      </w:ins>
      <w:r w:rsidR="00450CE6">
        <w:t>Descriptions</w:t>
      </w:r>
    </w:p>
    <w:p w:rsidR="004E1138" w:rsidRDefault="00E571C5" w:rsidP="004E1138">
      <w:pPr>
        <w:keepNext/>
        <w:jc w:val="center"/>
      </w:pPr>
      <w:del w:id="220" w:author="Tudor Gherman" w:date="2016-02-01T16:19:00Z">
        <w:r w:rsidDel="009470BB">
          <w:object w:dxaOrig="9675" w:dyaOrig="4500" w14:anchorId="3E8F92B0">
            <v:shape id="_x0000_i1028" type="#_x0000_t75" style="width:392.25pt;height:181.4pt" o:ole="">
              <v:imagedata r:id="rId15" o:title=""/>
            </v:shape>
            <o:OLEObject Type="Embed" ProgID="Visio.Drawing.11" ShapeID="_x0000_i1028" DrawAspect="Content" ObjectID="_1523365668" r:id="rId16"/>
          </w:object>
        </w:r>
      </w:del>
    </w:p>
    <w:p w:rsidR="00450CE6" w:rsidDel="008C016F" w:rsidRDefault="004E1138" w:rsidP="004E1138">
      <w:pPr>
        <w:pStyle w:val="Caption"/>
        <w:rPr>
          <w:moveFrom w:id="221" w:author="Tudor Gherman" w:date="2016-04-28T13:47:00Z"/>
        </w:rPr>
      </w:pPr>
      <w:moveFromRangeStart w:id="222" w:author="Tudor Gherman" w:date="2016-04-28T13:47:00Z" w:name="move449614599"/>
      <w:moveFrom w:id="223" w:author="Tudor Gherman" w:date="2016-04-28T13:47:00Z">
        <w:r w:rsidDel="008C016F">
          <w:t xml:space="preserve">Figure </w:t>
        </w:r>
        <w:r w:rsidR="000F0C25" w:rsidDel="008C016F">
          <w:fldChar w:fldCharType="begin"/>
        </w:r>
        <w:r w:rsidR="000F0C25" w:rsidDel="008C016F">
          <w:instrText xml:space="preserve"> SEQ Figure \* ARABIC </w:instrText>
        </w:r>
        <w:r w:rsidR="000F0C25" w:rsidDel="008C016F">
          <w:fldChar w:fldCharType="separate"/>
        </w:r>
        <w:r w:rsidR="00D52314" w:rsidDel="008C016F">
          <w:rPr>
            <w:noProof/>
          </w:rPr>
          <w:t>3</w:t>
        </w:r>
        <w:r w:rsidR="000F0C25" w:rsidDel="008C016F">
          <w:rPr>
            <w:noProof/>
          </w:rPr>
          <w:fldChar w:fldCharType="end"/>
        </w:r>
        <w:r w:rsidR="00351E0F" w:rsidDel="008C016F">
          <w:t>.</w:t>
        </w:r>
        <w:r w:rsidDel="008C016F">
          <w:t xml:space="preserve"> IP top-level diagram</w:t>
        </w:r>
        <w:r w:rsidR="00351E0F" w:rsidDel="008C016F">
          <w:t>.</w:t>
        </w:r>
      </w:moveFrom>
    </w:p>
    <w:moveFromRangeEnd w:id="222"/>
    <w:p w:rsidR="00450CE6" w:rsidRPr="004E1138" w:rsidRDefault="00450CE6" w:rsidP="00450CE6">
      <w:r>
        <w:t xml:space="preserve">The </w:t>
      </w:r>
      <w:del w:id="224" w:author="Tudor Gherman" w:date="2016-02-01T16:19:00Z">
        <w:r w:rsidDel="009470BB">
          <w:delText xml:space="preserve">signals </w:delText>
        </w:r>
      </w:del>
      <w:ins w:id="225" w:author="Tudor Gherman" w:date="2016-02-01T16:19:00Z">
        <w:r w:rsidR="009470BB">
          <w:t xml:space="preserve">interfaces </w:t>
        </w:r>
      </w:ins>
      <w:r>
        <w:t xml:space="preserve">of the </w:t>
      </w:r>
      <w:del w:id="226" w:author="Tudor Gherman" w:date="2016-02-01T16:19:00Z">
        <w:r w:rsidDel="009470BB">
          <w:delText>DVI to VGA</w:delText>
        </w:r>
      </w:del>
      <w:ins w:id="227" w:author="Tudor Gherman" w:date="2016-02-01T16:19:00Z">
        <w:r w:rsidR="009470BB">
          <w:t>Device Controller</w:t>
        </w:r>
      </w:ins>
      <w:r>
        <w:t xml:space="preserve"> Core are l</w:t>
      </w:r>
      <w:r w:rsidR="004E1138">
        <w:t xml:space="preserve">isted and described in </w:t>
      </w:r>
      <w:r w:rsidR="00EE3004">
        <w:fldChar w:fldCharType="begin"/>
      </w:r>
      <w:r w:rsidR="00DE740D">
        <w:instrText xml:space="preserve"> REF _Ref402199417 \h </w:instrText>
      </w:r>
      <w:r w:rsidR="00EE3004">
        <w:fldChar w:fldCharType="separate"/>
      </w:r>
      <w:r w:rsidR="00D52314">
        <w:t xml:space="preserve">Table </w:t>
      </w:r>
      <w:r w:rsidR="00D52314">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rsidR="00450CE6" w:rsidRPr="00F15832" w:rsidRDefault="00450CE6" w:rsidP="00F51D42">
            <w:pPr>
              <w:jc w:val="center"/>
              <w:rPr>
                <w:b w:val="0"/>
              </w:rPr>
            </w:pPr>
            <w:del w:id="228" w:author="Tudor Gherman" w:date="2016-02-01T16:18:00Z">
              <w:r w:rsidRPr="00F15832" w:rsidDel="009470BB">
                <w:rPr>
                  <w:b w:val="0"/>
                </w:rPr>
                <w:delText xml:space="preserve">Signal </w:delText>
              </w:r>
            </w:del>
            <w:ins w:id="229" w:author="Tudor Gherman" w:date="2016-02-01T16:18:00Z">
              <w:r w:rsidR="009470BB">
                <w:rPr>
                  <w:b w:val="0"/>
                </w:rPr>
                <w:t>Interface</w:t>
              </w:r>
              <w:r w:rsidR="009470BB" w:rsidRPr="00F15832">
                <w:rPr>
                  <w:b w:val="0"/>
                </w:rPr>
                <w:t xml:space="preserve"> </w:t>
              </w:r>
            </w:ins>
            <w:r w:rsidRPr="00F15832">
              <w:rPr>
                <w:b w:val="0"/>
              </w:rPr>
              <w:t>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del w:id="230" w:author="Tudor Gherman" w:date="2016-02-01T16:15:00Z">
              <w:r w:rsidDel="009470BB">
                <w:delText>RefClk</w:delText>
              </w:r>
            </w:del>
            <w:ins w:id="231" w:author="Tudor Gherman" w:date="2016-02-01T16:15:00Z">
              <w:r w:rsidR="009470BB">
                <w:t>AXI</w:t>
              </w:r>
            </w:ins>
            <w:ins w:id="232" w:author="Tudor Gherman" w:date="2016-02-01T16:17:00Z">
              <w:r w:rsidR="009470BB">
                <w:t>4</w:t>
              </w:r>
            </w:ins>
            <w:ins w:id="233" w:author="Tudor Gherman" w:date="2016-02-01T16:15:00Z">
              <w:r w:rsidR="009470BB">
                <w:t xml:space="preserve"> Lite</w:t>
              </w:r>
            </w:ins>
          </w:p>
        </w:tc>
        <w:tc>
          <w:tcPr>
            <w:tcW w:w="1109" w:type="dxa"/>
          </w:tcPr>
          <w:p w:rsidR="00450CE6" w:rsidRDefault="00450CE6" w:rsidP="00F51D42">
            <w:pPr>
              <w:jc w:val="center"/>
            </w:pPr>
            <w:del w:id="234" w:author="Tudor Gherman" w:date="2016-02-01T16:16:00Z">
              <w:r w:rsidDel="009470BB">
                <w:delText>-</w:delText>
              </w:r>
            </w:del>
            <w:ins w:id="235" w:author="Tudor Gherman" w:date="2016-02-01T16:16:00Z">
              <w:r w:rsidR="009470BB">
                <w:t>Slave</w:t>
              </w:r>
            </w:ins>
          </w:p>
        </w:tc>
        <w:tc>
          <w:tcPr>
            <w:tcW w:w="1522" w:type="dxa"/>
          </w:tcPr>
          <w:p w:rsidR="00450CE6" w:rsidRDefault="009470BB" w:rsidP="00F51D42">
            <w:pPr>
              <w:jc w:val="center"/>
            </w:pPr>
            <w:ins w:id="236" w:author="Tudor Gherman" w:date="2016-02-01T16:16:00Z">
              <w:r>
                <w:t>-</w:t>
              </w:r>
            </w:ins>
            <w:del w:id="237" w:author="Tudor Gherman" w:date="2016-02-01T16:16:00Z">
              <w:r w:rsidR="00450CE6" w:rsidDel="009470BB">
                <w:delText>I</w:delText>
              </w:r>
            </w:del>
          </w:p>
        </w:tc>
        <w:tc>
          <w:tcPr>
            <w:tcW w:w="971" w:type="dxa"/>
          </w:tcPr>
          <w:p w:rsidR="00450CE6" w:rsidRDefault="00450CE6" w:rsidP="00F51D42">
            <w:pPr>
              <w:jc w:val="center"/>
            </w:pPr>
            <w:r>
              <w:t>N/A</w:t>
            </w:r>
          </w:p>
        </w:tc>
        <w:tc>
          <w:tcPr>
            <w:tcW w:w="3248" w:type="dxa"/>
          </w:tcPr>
          <w:p w:rsidR="00450CE6" w:rsidRDefault="009470BB">
            <w:ins w:id="238" w:author="Tudor Gherman" w:date="2016-02-01T16:16:00Z">
              <w:r>
                <w:t>The AXI4 Lite interface is used to control register access.</w:t>
              </w:r>
            </w:ins>
            <w:del w:id="239" w:author="Tudor Gherman" w:date="2016-02-01T16:16:00Z">
              <w:r w:rsidR="00450CE6" w:rsidDel="009470BB">
                <w:delText>200 MHz reference clock</w:delText>
              </w:r>
              <w:r w:rsidR="00F120A7" w:rsidDel="009470BB">
                <w:delText>.</w:delText>
              </w:r>
            </w:del>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del w:id="240" w:author="Tudor Gherman" w:date="2016-02-01T16:17:00Z">
              <w:r w:rsidDel="009470BB">
                <w:delText>aRst</w:delText>
              </w:r>
              <w:r w:rsidR="00363E7E" w:rsidDel="009470BB">
                <w:delText>(_n)</w:delText>
              </w:r>
            </w:del>
            <w:ins w:id="241" w:author="Tudor Gherman" w:date="2016-02-01T16:17:00Z">
              <w:r w:rsidR="009470BB">
                <w:t>AXI4</w:t>
              </w:r>
            </w:ins>
          </w:p>
        </w:tc>
        <w:tc>
          <w:tcPr>
            <w:tcW w:w="1109" w:type="dxa"/>
          </w:tcPr>
          <w:p w:rsidR="00450CE6" w:rsidRDefault="00450CE6" w:rsidP="00F51D42">
            <w:pPr>
              <w:jc w:val="center"/>
            </w:pPr>
            <w:del w:id="242" w:author="Tudor Gherman" w:date="2016-02-01T16:17:00Z">
              <w:r w:rsidDel="009470BB">
                <w:delText>-</w:delText>
              </w:r>
            </w:del>
            <w:ins w:id="243" w:author="Tudor Gherman" w:date="2016-02-01T16:17:00Z">
              <w:r w:rsidR="009470BB">
                <w:t>Master</w:t>
              </w:r>
            </w:ins>
          </w:p>
        </w:tc>
        <w:tc>
          <w:tcPr>
            <w:tcW w:w="1522" w:type="dxa"/>
          </w:tcPr>
          <w:p w:rsidR="00450CE6" w:rsidRDefault="009470BB" w:rsidP="00F51D42">
            <w:pPr>
              <w:jc w:val="center"/>
            </w:pPr>
            <w:ins w:id="244" w:author="Tudor Gherman" w:date="2016-02-01T16:17:00Z">
              <w:r>
                <w:t>-</w:t>
              </w:r>
            </w:ins>
            <w:del w:id="245" w:author="Tudor Gherman" w:date="2016-02-01T16:17:00Z">
              <w:r w:rsidR="00450CE6" w:rsidDel="009470BB">
                <w:delText>I</w:delText>
              </w:r>
            </w:del>
          </w:p>
        </w:tc>
        <w:tc>
          <w:tcPr>
            <w:tcW w:w="971" w:type="dxa"/>
          </w:tcPr>
          <w:p w:rsidR="00450CE6" w:rsidRDefault="00450CE6" w:rsidP="00F51D42">
            <w:pPr>
              <w:jc w:val="center"/>
            </w:pPr>
            <w:r>
              <w:t>N/A</w:t>
            </w:r>
          </w:p>
        </w:tc>
        <w:tc>
          <w:tcPr>
            <w:tcW w:w="3248" w:type="dxa"/>
          </w:tcPr>
          <w:p w:rsidR="00450CE6" w:rsidRDefault="009470BB" w:rsidP="00F51D42">
            <w:ins w:id="246" w:author="Tudor Gherman" w:date="2016-02-01T16:17:00Z">
              <w:r>
                <w:t>The AXI4 master interface is used by the DMA engine to transfer data between the device controller and the system memory.</w:t>
              </w:r>
            </w:ins>
            <w:del w:id="247" w:author="Tudor Gherman" w:date="2016-02-01T16:17:00Z">
              <w:r w:rsidR="00363E7E" w:rsidDel="009470BB">
                <w:delText>A</w:delText>
              </w:r>
              <w:r w:rsidR="00450CE6" w:rsidDel="009470BB">
                <w:delText>synchronous reset</w:delText>
              </w:r>
              <w:r w:rsidR="00363E7E" w:rsidDel="009470BB">
                <w:delText xml:space="preserve"> of configurable polarity</w:delText>
              </w:r>
              <w:r w:rsidR="00450CE6" w:rsidDel="009470BB">
                <w:delText>. Assert, if RefClk is not within spec.</w:delText>
              </w:r>
            </w:del>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del w:id="248" w:author="Tudor Gherman" w:date="2016-02-01T16:18:00Z">
              <w:r w:rsidDel="009470BB">
                <w:delText>pRst</w:delText>
              </w:r>
              <w:r w:rsidR="00363E7E" w:rsidDel="009470BB">
                <w:delText>(_n)</w:delText>
              </w:r>
            </w:del>
            <w:ins w:id="249" w:author="Tudor Gherman" w:date="2016-02-01T16:18:00Z">
              <w:r w:rsidR="009470BB">
                <w:t>ULPI</w:t>
              </w:r>
            </w:ins>
          </w:p>
        </w:tc>
        <w:tc>
          <w:tcPr>
            <w:tcW w:w="1109" w:type="dxa"/>
          </w:tcPr>
          <w:p w:rsidR="00450CE6" w:rsidRDefault="00450CE6" w:rsidP="00F51D42">
            <w:pPr>
              <w:jc w:val="center"/>
            </w:pPr>
            <w:del w:id="250" w:author="Tudor Gherman" w:date="2016-02-01T16:18:00Z">
              <w:r w:rsidDel="009470BB">
                <w:delText>-</w:delText>
              </w:r>
            </w:del>
            <w:ins w:id="251" w:author="Tudor Gherman" w:date="2016-02-01T16:18:00Z">
              <w:r w:rsidR="009470BB">
                <w:t>Slave</w:t>
              </w:r>
            </w:ins>
          </w:p>
        </w:tc>
        <w:tc>
          <w:tcPr>
            <w:tcW w:w="1522" w:type="dxa"/>
          </w:tcPr>
          <w:p w:rsidR="00450CE6" w:rsidRDefault="009470BB" w:rsidP="00F51D42">
            <w:pPr>
              <w:jc w:val="center"/>
            </w:pPr>
            <w:ins w:id="252" w:author="Tudor Gherman" w:date="2016-02-01T16:18:00Z">
              <w:r>
                <w:t>-</w:t>
              </w:r>
            </w:ins>
            <w:del w:id="253" w:author="Tudor Gherman" w:date="2016-02-01T16:18:00Z">
              <w:r w:rsidR="00450CE6" w:rsidDel="009470BB">
                <w:delText>I</w:delText>
              </w:r>
            </w:del>
          </w:p>
        </w:tc>
        <w:tc>
          <w:tcPr>
            <w:tcW w:w="971" w:type="dxa"/>
          </w:tcPr>
          <w:p w:rsidR="00450CE6" w:rsidRDefault="00450CE6" w:rsidP="00F51D42">
            <w:pPr>
              <w:jc w:val="center"/>
            </w:pPr>
            <w:r>
              <w:t>N/A</w:t>
            </w:r>
          </w:p>
        </w:tc>
        <w:tc>
          <w:tcPr>
            <w:tcW w:w="3248" w:type="dxa"/>
          </w:tcPr>
          <w:p w:rsidR="00450CE6" w:rsidRDefault="00450CE6" w:rsidP="00F51D42">
            <w:del w:id="254" w:author="Tudor Gherman" w:date="2016-02-01T16:18:00Z">
              <w:r w:rsidDel="009470BB">
                <w:delText>Active-high reset synchronous with PixelClk.</w:delText>
              </w:r>
              <w:r w:rsidR="00363E7E" w:rsidDel="009470BB">
                <w:delText xml:space="preserve"> Configurable polarity.</w:delText>
              </w:r>
            </w:del>
            <w:ins w:id="255" w:author="Tudor Gherman" w:date="2016-02-01T16:18:00Z">
              <w:r w:rsidR="009470BB">
                <w:t xml:space="preserve">See </w:t>
              </w:r>
              <w:r w:rsidR="009470BB" w:rsidRPr="00C8665F">
                <w:rPr>
                  <w:rFonts w:eastAsia="Times New Roman" w:cs="Times New Roman"/>
                  <w:sz w:val="24"/>
                  <w:szCs w:val="24"/>
                </w:rPr>
                <w:t>UTMI+ Low Pin Interface (ULPI) Specification, Revision 1.1, October 20th, 2004</w:t>
              </w:r>
            </w:ins>
          </w:p>
        </w:tc>
      </w:tr>
    </w:tbl>
    <w:p w:rsidR="00450CE6" w:rsidRDefault="004E1138" w:rsidP="004E1138">
      <w:pPr>
        <w:pStyle w:val="Caption"/>
      </w:pPr>
      <w:bookmarkStart w:id="256" w:name="_Ref402199417"/>
      <w:r>
        <w:t xml:space="preserve">Table </w:t>
      </w:r>
      <w:r w:rsidR="001119DB">
        <w:fldChar w:fldCharType="begin"/>
      </w:r>
      <w:r w:rsidR="001119DB">
        <w:instrText xml:space="preserve"> SEQ Table \* ARABIC </w:instrText>
      </w:r>
      <w:r w:rsidR="001119DB">
        <w:fldChar w:fldCharType="separate"/>
      </w:r>
      <w:r w:rsidR="00D52314">
        <w:rPr>
          <w:noProof/>
        </w:rPr>
        <w:t>1</w:t>
      </w:r>
      <w:r w:rsidR="001119DB">
        <w:rPr>
          <w:noProof/>
        </w:rPr>
        <w:fldChar w:fldCharType="end"/>
      </w:r>
      <w:bookmarkEnd w:id="256"/>
      <w:r w:rsidR="005A1047">
        <w:t>.</w:t>
      </w:r>
      <w:r>
        <w:t xml:space="preserve"> Port descriptions</w:t>
      </w:r>
      <w:r w:rsidR="005A1047">
        <w:t>.</w:t>
      </w:r>
    </w:p>
    <w:p w:rsidR="00450CE6" w:rsidRDefault="0045104B" w:rsidP="00450CE6">
      <w:pPr>
        <w:pStyle w:val="Heading1"/>
      </w:pPr>
      <w:r>
        <w:tab/>
      </w:r>
      <w:del w:id="257" w:author="Tudor Gherman" w:date="2016-02-01T16:41:00Z">
        <w:r w:rsidR="00450CE6" w:rsidDel="00707A04">
          <w:delText>Designing with the core</w:delText>
        </w:r>
      </w:del>
      <w:ins w:id="258" w:author="Tudor Gherman" w:date="2016-02-01T16:41:00Z">
        <w:r w:rsidR="00707A04">
          <w:t>Hardware Description</w:t>
        </w:r>
      </w:ins>
    </w:p>
    <w:p w:rsidR="00ED3C65" w:rsidRPr="000C658C" w:rsidRDefault="00ED3C65" w:rsidP="00ED3C65">
      <w:pPr>
        <w:pStyle w:val="Heading2"/>
        <w:rPr>
          <w:sz w:val="24"/>
          <w:szCs w:val="24"/>
          <w:rPrChange w:id="259" w:author="Tudor Gherman" w:date="2016-02-01T16:31:00Z">
            <w:rPr/>
          </w:rPrChange>
        </w:rPr>
      </w:pPr>
      <w:r w:rsidRPr="000C658C">
        <w:rPr>
          <w:sz w:val="24"/>
          <w:szCs w:val="24"/>
          <w:rPrChange w:id="260" w:author="Tudor Gherman" w:date="2016-02-01T16:31:00Z">
            <w:rPr/>
          </w:rPrChange>
        </w:rPr>
        <w:tab/>
      </w:r>
      <w:del w:id="261" w:author="Tudor Gherman" w:date="2016-02-01T16:24:00Z">
        <w:r w:rsidRPr="000C658C" w:rsidDel="00AC2177">
          <w:rPr>
            <w:sz w:val="24"/>
            <w:szCs w:val="24"/>
            <w:rPrChange w:id="262" w:author="Tudor Gherman" w:date="2016-02-01T16:31:00Z">
              <w:rPr/>
            </w:rPrChange>
          </w:rPr>
          <w:delText>Constraints</w:delText>
        </w:r>
      </w:del>
      <w:ins w:id="263" w:author="Tudor Gherman" w:date="2016-02-01T16:24:00Z">
        <w:r w:rsidR="00AC2177" w:rsidRPr="000C658C">
          <w:rPr>
            <w:sz w:val="24"/>
            <w:szCs w:val="24"/>
            <w:rPrChange w:id="264" w:author="Tudor Gherman" w:date="2016-02-01T16:31:00Z">
              <w:rPr/>
            </w:rPrChange>
          </w:rPr>
          <w:t>Interrupts</w:t>
        </w:r>
      </w:ins>
    </w:p>
    <w:p w:rsidR="00AC2177" w:rsidRDefault="00AC2177">
      <w:pPr>
        <w:ind w:left="360"/>
        <w:jc w:val="both"/>
        <w:rPr>
          <w:ins w:id="265" w:author="Tudor Gherman" w:date="2016-02-01T16:24:00Z"/>
        </w:rPr>
        <w:pPrChange w:id="266" w:author="Tudor Gherman" w:date="2016-04-28T15:03:00Z">
          <w:pPr>
            <w:ind w:left="360" w:firstLine="360"/>
            <w:jc w:val="both"/>
          </w:pPr>
        </w:pPrChange>
      </w:pPr>
      <w:ins w:id="267" w:author="Tudor Gherman" w:date="2016-02-01T16:24:00Z">
        <w:r>
          <w:t>The Status register (USBSTS) and the Interrupt Enable register</w:t>
        </w:r>
      </w:ins>
      <w:ins w:id="268" w:author="Tudor Gherman" w:date="2016-04-28T14:46:00Z">
        <w:r w:rsidR="00102949">
          <w:t xml:space="preserve"> (USBINTR)</w:t>
        </w:r>
      </w:ins>
      <w:ins w:id="269" w:author="Tudor Gherman" w:date="2016-02-01T16:24:00Z">
        <w:r>
          <w:t xml:space="preserve"> are responsible for triggering interrupts. There are 6 interrupt conditions currently supported by the controller:</w:t>
        </w:r>
      </w:ins>
    </w:p>
    <w:p w:rsidR="00AC2177" w:rsidRDefault="00AC2177" w:rsidP="00AC2177">
      <w:pPr>
        <w:pStyle w:val="ListParagraph"/>
        <w:numPr>
          <w:ilvl w:val="0"/>
          <w:numId w:val="19"/>
        </w:numPr>
        <w:spacing w:after="160" w:line="259" w:lineRule="auto"/>
        <w:jc w:val="both"/>
        <w:rPr>
          <w:ins w:id="270" w:author="Tudor Gherman" w:date="2016-02-01T16:24:00Z"/>
        </w:rPr>
      </w:pPr>
      <w:ins w:id="271" w:author="Tudor Gherman" w:date="2016-02-01T16:24:00Z">
        <w:r>
          <w:t>UI: Set when a transfer is completed.</w:t>
        </w:r>
      </w:ins>
      <w:ins w:id="272" w:author="Tudor Gherman" w:date="2016-02-01T16:26:00Z">
        <w:r>
          <w:t xml:space="preserve"> (Bit 0 in USBSTS)</w:t>
        </w:r>
      </w:ins>
    </w:p>
    <w:p w:rsidR="00AC2177" w:rsidRDefault="00AC2177" w:rsidP="00AC2177">
      <w:pPr>
        <w:pStyle w:val="ListParagraph"/>
        <w:numPr>
          <w:ilvl w:val="0"/>
          <w:numId w:val="19"/>
        </w:numPr>
        <w:spacing w:after="160" w:line="259" w:lineRule="auto"/>
        <w:jc w:val="both"/>
        <w:rPr>
          <w:ins w:id="273" w:author="Tudor Gherman" w:date="2016-02-01T16:24:00Z"/>
        </w:rPr>
      </w:pPr>
      <w:ins w:id="274" w:author="Tudor Gherman" w:date="2016-02-01T16:24:00Z">
        <w:r>
          <w:t>NAKI: Set when a device has generated a NAK.</w:t>
        </w:r>
      </w:ins>
      <w:ins w:id="275" w:author="Tudor Gherman" w:date="2016-02-01T16:26:00Z">
        <w:r>
          <w:t xml:space="preserve"> (Bit 16 in USBSTS)</w:t>
        </w:r>
      </w:ins>
    </w:p>
    <w:p w:rsidR="00AC2177" w:rsidRDefault="00AC2177" w:rsidP="00AC2177">
      <w:pPr>
        <w:pStyle w:val="ListParagraph"/>
        <w:numPr>
          <w:ilvl w:val="0"/>
          <w:numId w:val="19"/>
        </w:numPr>
        <w:spacing w:after="160" w:line="259" w:lineRule="auto"/>
        <w:jc w:val="both"/>
        <w:rPr>
          <w:ins w:id="276" w:author="Tudor Gherman" w:date="2016-02-01T16:24:00Z"/>
        </w:rPr>
      </w:pPr>
      <w:ins w:id="277" w:author="Tudor Gherman" w:date="2016-02-01T16:24:00Z">
        <w:r>
          <w:t>SLI: Set when the device enters suspend state.</w:t>
        </w:r>
      </w:ins>
      <w:ins w:id="278" w:author="Tudor Gherman" w:date="2016-02-01T16:26:00Z">
        <w:r>
          <w:t xml:space="preserve"> (Bit 8 in USBSTS)</w:t>
        </w:r>
      </w:ins>
    </w:p>
    <w:p w:rsidR="00AC2177" w:rsidRDefault="00AC2177" w:rsidP="00AC2177">
      <w:pPr>
        <w:pStyle w:val="ListParagraph"/>
        <w:numPr>
          <w:ilvl w:val="0"/>
          <w:numId w:val="19"/>
        </w:numPr>
        <w:spacing w:after="160" w:line="259" w:lineRule="auto"/>
        <w:jc w:val="both"/>
        <w:rPr>
          <w:ins w:id="279" w:author="Tudor Gherman" w:date="2016-02-01T16:24:00Z"/>
        </w:rPr>
      </w:pPr>
      <w:ins w:id="280" w:author="Tudor Gherman" w:date="2016-02-01T16:24:00Z">
        <w:r>
          <w:t>SRI: Set when a Start of Frame (SOF) packet is received.</w:t>
        </w:r>
      </w:ins>
      <w:ins w:id="281" w:author="Tudor Gherman" w:date="2016-02-01T16:26:00Z">
        <w:r>
          <w:t xml:space="preserve"> (Bit 7 in USBSTS)</w:t>
        </w:r>
      </w:ins>
    </w:p>
    <w:p w:rsidR="00AC2177" w:rsidRDefault="00AC2177" w:rsidP="00AC2177">
      <w:pPr>
        <w:pStyle w:val="ListParagraph"/>
        <w:numPr>
          <w:ilvl w:val="0"/>
          <w:numId w:val="19"/>
        </w:numPr>
        <w:spacing w:after="160" w:line="259" w:lineRule="auto"/>
        <w:jc w:val="both"/>
        <w:rPr>
          <w:ins w:id="282" w:author="Tudor Gherman" w:date="2016-02-01T16:24:00Z"/>
        </w:rPr>
      </w:pPr>
      <w:ins w:id="283" w:author="Tudor Gherman" w:date="2016-02-01T16:24:00Z">
        <w:r>
          <w:t>URI: Set when Reset is detected.</w:t>
        </w:r>
      </w:ins>
      <w:ins w:id="284" w:author="Tudor Gherman" w:date="2016-02-01T16:26:00Z">
        <w:r>
          <w:t xml:space="preserve"> (Bit 6 in USBSTS)</w:t>
        </w:r>
      </w:ins>
    </w:p>
    <w:p w:rsidR="00AC2177" w:rsidRDefault="00AC2177" w:rsidP="00AC2177">
      <w:pPr>
        <w:pStyle w:val="ListParagraph"/>
        <w:numPr>
          <w:ilvl w:val="0"/>
          <w:numId w:val="19"/>
        </w:numPr>
        <w:spacing w:after="160" w:line="259" w:lineRule="auto"/>
        <w:jc w:val="both"/>
        <w:rPr>
          <w:ins w:id="285" w:author="Tudor Gherman" w:date="2016-02-01T16:24:00Z"/>
        </w:rPr>
      </w:pPr>
      <w:ins w:id="286" w:author="Tudor Gherman" w:date="2016-02-01T16:24:00Z">
        <w:r>
          <w:t>PCI: Port Change Detect.</w:t>
        </w:r>
      </w:ins>
      <w:ins w:id="287" w:author="Tudor Gherman" w:date="2016-02-01T16:26:00Z">
        <w:r>
          <w:t xml:space="preserve"> (Bit 2 in USBSTS)</w:t>
        </w:r>
      </w:ins>
    </w:p>
    <w:p w:rsidR="00AC2177" w:rsidRDefault="00AC2177">
      <w:pPr>
        <w:pStyle w:val="ListParagraph"/>
        <w:spacing w:after="160" w:line="259" w:lineRule="auto"/>
        <w:jc w:val="both"/>
        <w:rPr>
          <w:ins w:id="288" w:author="Tudor Gherman" w:date="2016-02-01T16:24:00Z"/>
        </w:rPr>
        <w:pPrChange w:id="289" w:author="Tudor Gherman" w:date="2016-02-01T16:24:00Z">
          <w:pPr>
            <w:pStyle w:val="ListParagraph"/>
            <w:numPr>
              <w:numId w:val="19"/>
            </w:numPr>
            <w:spacing w:after="160" w:line="259" w:lineRule="auto"/>
            <w:ind w:hanging="360"/>
            <w:jc w:val="both"/>
          </w:pPr>
        </w:pPrChange>
      </w:pPr>
    </w:p>
    <w:p w:rsidR="00860831" w:rsidRPr="000C658C" w:rsidDel="00AC2177" w:rsidRDefault="00ED3C65" w:rsidP="003C1FA6">
      <w:pPr>
        <w:rPr>
          <w:del w:id="290" w:author="Tudor Gherman" w:date="2016-02-01T16:24:00Z"/>
          <w:sz w:val="24"/>
          <w:szCs w:val="24"/>
          <w:rPrChange w:id="291" w:author="Tudor Gherman" w:date="2016-02-01T16:31:00Z">
            <w:rPr>
              <w:del w:id="292" w:author="Tudor Gherman" w:date="2016-02-01T16:24:00Z"/>
            </w:rPr>
          </w:rPrChange>
        </w:rPr>
      </w:pPr>
      <w:del w:id="293" w:author="Tudor Gherman" w:date="2016-02-01T16:24:00Z">
        <w:r w:rsidRPr="000C658C" w:rsidDel="00AC2177">
          <w:rPr>
            <w:sz w:val="24"/>
            <w:szCs w:val="24"/>
            <w:rPrChange w:id="294" w:author="Tudor Gherman" w:date="2016-02-01T16:31:00Z">
              <w:rPr/>
            </w:rPrChange>
          </w:rPr>
          <w:delText>The TMDS clock input Clk_p/n is constrained in the IP to the maximum DVI clock frequency, 165 MHz. On some architectures this might result in timing impossible to meet. Depending on the application, if a lower pixel clock frequency is acceptable, the clock can be constrained on top-level, which will override the IP-internal co</w:delText>
        </w:r>
        <w:r w:rsidR="00860831" w:rsidRPr="000C658C" w:rsidDel="00AC2177">
          <w:rPr>
            <w:sz w:val="24"/>
            <w:szCs w:val="24"/>
            <w:rPrChange w:id="295" w:author="Tudor Gherman" w:date="2016-02-01T16:31:00Z">
              <w:rPr/>
            </w:rPrChange>
          </w:rPr>
          <w:delText>nstraints.</w:delText>
        </w:r>
      </w:del>
    </w:p>
    <w:p w:rsidR="00ED3C65" w:rsidRPr="000C658C" w:rsidDel="00AC2177" w:rsidRDefault="00860831" w:rsidP="003C1FA6">
      <w:pPr>
        <w:rPr>
          <w:del w:id="296" w:author="Tudor Gherman" w:date="2016-02-01T16:24:00Z"/>
          <w:sz w:val="24"/>
          <w:szCs w:val="24"/>
          <w:rPrChange w:id="297" w:author="Tudor Gherman" w:date="2016-02-01T16:31:00Z">
            <w:rPr>
              <w:del w:id="298" w:author="Tudor Gherman" w:date="2016-02-01T16:24:00Z"/>
            </w:rPr>
          </w:rPrChange>
        </w:rPr>
      </w:pPr>
      <w:del w:id="299" w:author="Tudor Gherman" w:date="2016-02-01T16:24:00Z">
        <w:r w:rsidRPr="000C658C" w:rsidDel="00AC2177">
          <w:rPr>
            <w:sz w:val="24"/>
            <w:szCs w:val="24"/>
            <w:rPrChange w:id="300" w:author="Tudor Gherman" w:date="2016-02-01T16:31:00Z">
              <w:rPr/>
            </w:rPrChange>
          </w:rPr>
          <w:delText>For example, to constrain the design for 720p resolution (74.25 MHz), calculate de clock period (13.468 ns), and a</w:delText>
        </w:r>
        <w:r w:rsidR="00ED3C65" w:rsidRPr="000C658C" w:rsidDel="00AC2177">
          <w:rPr>
            <w:sz w:val="24"/>
            <w:szCs w:val="24"/>
            <w:rPrChange w:id="301" w:author="Tudor Gherman" w:date="2016-02-01T16:31:00Z">
              <w:rPr/>
            </w:rPrChange>
          </w:rPr>
          <w:delText>dd the following to a project XDC file to constrain the clock on the top-level input port:</w:delText>
        </w:r>
      </w:del>
    </w:p>
    <w:p w:rsidR="00ED3C65" w:rsidRPr="000C658C" w:rsidDel="00AC2177" w:rsidRDefault="00ED3C65" w:rsidP="003C1FA6">
      <w:pPr>
        <w:pStyle w:val="Code"/>
        <w:rPr>
          <w:del w:id="302" w:author="Tudor Gherman" w:date="2016-02-01T16:24:00Z"/>
          <w:sz w:val="24"/>
          <w:szCs w:val="24"/>
          <w:rPrChange w:id="303" w:author="Tudor Gherman" w:date="2016-02-01T16:31:00Z">
            <w:rPr>
              <w:del w:id="304" w:author="Tudor Gherman" w:date="2016-02-01T16:24:00Z"/>
            </w:rPr>
          </w:rPrChange>
        </w:rPr>
      </w:pPr>
      <w:del w:id="305" w:author="Tudor Gherman" w:date="2016-02-01T16:24:00Z">
        <w:r w:rsidRPr="000C658C" w:rsidDel="00AC2177">
          <w:rPr>
            <w:sz w:val="24"/>
            <w:szCs w:val="24"/>
            <w:rPrChange w:id="306" w:author="Tudor Gherman" w:date="2016-02-01T16:31:00Z">
              <w:rPr/>
            </w:rPrChange>
          </w:rPr>
          <w:delText>create_clock -period 13.468 -waveform {0.000 5.000} [get_ports hdmi_rx_clk_p]</w:delText>
        </w:r>
      </w:del>
    </w:p>
    <w:p w:rsidR="00450CE6" w:rsidRPr="000C658C" w:rsidRDefault="0045104B" w:rsidP="00450CE6">
      <w:pPr>
        <w:pStyle w:val="Heading2"/>
        <w:rPr>
          <w:sz w:val="24"/>
          <w:szCs w:val="24"/>
          <w:rPrChange w:id="307" w:author="Tudor Gherman" w:date="2016-02-01T16:31:00Z">
            <w:rPr/>
          </w:rPrChange>
        </w:rPr>
      </w:pPr>
      <w:r w:rsidRPr="000C658C">
        <w:rPr>
          <w:sz w:val="24"/>
          <w:szCs w:val="24"/>
          <w:rPrChange w:id="308" w:author="Tudor Gherman" w:date="2016-02-01T16:31:00Z">
            <w:rPr/>
          </w:rPrChange>
        </w:rPr>
        <w:tab/>
      </w:r>
      <w:del w:id="309" w:author="Tudor Gherman" w:date="2016-02-01T16:25:00Z">
        <w:r w:rsidR="00450CE6" w:rsidRPr="000C658C" w:rsidDel="00AC2177">
          <w:rPr>
            <w:sz w:val="24"/>
            <w:szCs w:val="24"/>
            <w:rPrChange w:id="310" w:author="Tudor Gherman" w:date="2016-02-01T16:31:00Z">
              <w:rPr/>
            </w:rPrChange>
          </w:rPr>
          <w:delText>Customization</w:delText>
        </w:r>
      </w:del>
      <w:ins w:id="311" w:author="Tudor Gherman" w:date="2016-02-01T16:25:00Z">
        <w:r w:rsidR="00AC2177" w:rsidRPr="000C658C">
          <w:rPr>
            <w:sz w:val="24"/>
            <w:szCs w:val="24"/>
            <w:rPrChange w:id="312" w:author="Tudor Gherman" w:date="2016-02-01T16:31:00Z">
              <w:rPr/>
            </w:rPrChange>
          </w:rPr>
          <w:t>Endpoint Registers</w:t>
        </w:r>
      </w:ins>
    </w:p>
    <w:p w:rsidR="00AC2177" w:rsidRDefault="00AC2177" w:rsidP="00AC2177">
      <w:pPr>
        <w:rPr>
          <w:ins w:id="313" w:author="Tudor Gherman" w:date="2016-02-01T16:25:00Z"/>
        </w:rPr>
      </w:pPr>
      <w:ins w:id="314" w:author="Tudor Gherman" w:date="2016-02-01T16:25:00Z">
        <w:r w:rsidRPr="00AC2177">
          <w:rPr>
            <w:b/>
            <w:rPrChange w:id="315" w:author="Tudor Gherman" w:date="2016-02-01T16:25:00Z">
              <w:rPr/>
            </w:rPrChange>
          </w:rPr>
          <w:t>ENDPTSETUPSTAT</w:t>
        </w:r>
        <w:r>
          <w:t xml:space="preserve">: </w:t>
        </w:r>
        <w:proofErr w:type="gramStart"/>
        <w:r>
          <w:t>Bits[</w:t>
        </w:r>
        <w:proofErr w:type="gramEnd"/>
        <w:r>
          <w:t>11:0] are set when the corresponding endpoint receives a setup packet. The access type for this register is write-one-to-clear.</w:t>
        </w:r>
      </w:ins>
    </w:p>
    <w:p w:rsidR="00AC2177" w:rsidRDefault="00AC2177" w:rsidP="00AC2177">
      <w:pPr>
        <w:rPr>
          <w:ins w:id="316" w:author="Tudor Gherman" w:date="2016-02-01T16:25:00Z"/>
        </w:rPr>
      </w:pPr>
      <w:ins w:id="317" w:author="Tudor Gherman" w:date="2016-02-01T16:25:00Z">
        <w:r w:rsidRPr="00AC2177">
          <w:rPr>
            <w:b/>
            <w:rPrChange w:id="318" w:author="Tudor Gherman" w:date="2016-02-01T16:25:00Z">
              <w:rPr/>
            </w:rPrChange>
          </w:rPr>
          <w:t>ENDPTPRIME</w:t>
        </w:r>
        <w:r>
          <w:t>: Bits [27:16] are relevant for IN endpoints while bits [11:0] are relevant for OUT endpoints. Software sets a bit to instruct the controller to fetch the corresponding queue head, transfer descriptor and packet data from the main memory. The access type for this register is write-one-to-set. Hardware automatically clears the corresponding bits when the prime operation is complete.</w:t>
        </w:r>
      </w:ins>
    </w:p>
    <w:p w:rsidR="00AC2177" w:rsidRDefault="00AC2177" w:rsidP="00AC2177">
      <w:pPr>
        <w:rPr>
          <w:ins w:id="319" w:author="Tudor Gherman" w:date="2016-02-01T16:25:00Z"/>
        </w:rPr>
      </w:pPr>
      <w:ins w:id="320" w:author="Tudor Gherman" w:date="2016-02-01T16:25:00Z">
        <w:r w:rsidRPr="00AC2177">
          <w:rPr>
            <w:b/>
            <w:rPrChange w:id="321" w:author="Tudor Gherman" w:date="2016-02-01T16:25:00Z">
              <w:rPr/>
            </w:rPrChange>
          </w:rPr>
          <w:t>ENDPTFLUSH</w:t>
        </w:r>
        <w:r>
          <w:t>: Bits [27:16] are relevant for IN endpoints while bits [11:0] are relevant for OUT endpoints. Software sets a bit to instruct the hardware to flush the corresponding endpoint. The access type for this register is write-one-to-set. Hardware automatically clears the corresponding bits when the flush operation is complete.</w:t>
        </w:r>
      </w:ins>
    </w:p>
    <w:p w:rsidR="00AC2177" w:rsidRDefault="00AC2177" w:rsidP="00AC2177">
      <w:pPr>
        <w:rPr>
          <w:ins w:id="322" w:author="Tudor Gherman" w:date="2016-02-01T16:25:00Z"/>
        </w:rPr>
      </w:pPr>
      <w:ins w:id="323" w:author="Tudor Gherman" w:date="2016-02-01T16:25:00Z">
        <w:r w:rsidRPr="00AC2177">
          <w:rPr>
            <w:b/>
            <w:rPrChange w:id="324" w:author="Tudor Gherman" w:date="2016-02-01T16:25:00Z">
              <w:rPr/>
            </w:rPrChange>
          </w:rPr>
          <w:lastRenderedPageBreak/>
          <w:t>ENDPTSTAT</w:t>
        </w:r>
        <w:r>
          <w:t>: Bits [27:16] are relevant for IN endpoints while bits [11:0] are relevant for OUT endpoints. Hardware sets a bit when the corresponding endpoint has been primed. The access type for this register is read only.</w:t>
        </w:r>
      </w:ins>
    </w:p>
    <w:p w:rsidR="00AC2177" w:rsidRDefault="00AC2177" w:rsidP="00AC2177">
      <w:pPr>
        <w:rPr>
          <w:ins w:id="325" w:author="Tudor Gherman" w:date="2016-02-01T16:25:00Z"/>
        </w:rPr>
      </w:pPr>
      <w:ins w:id="326" w:author="Tudor Gherman" w:date="2016-02-01T16:25:00Z">
        <w:r w:rsidRPr="00AC2177">
          <w:rPr>
            <w:b/>
            <w:rPrChange w:id="327" w:author="Tudor Gherman" w:date="2016-02-01T16:25:00Z">
              <w:rPr/>
            </w:rPrChange>
          </w:rPr>
          <w:t>ENDPTCOMPLETE</w:t>
        </w:r>
        <w:r>
          <w:t>: Bits [27:16] are relevant for IN endpoints while bits [11:0] are relevant for OUT endpoints. Hardware sets a bit to indicate that the corresponding endpoint has completed the transfer that was primed.</w:t>
        </w:r>
      </w:ins>
    </w:p>
    <w:p w:rsidR="00AC2177" w:rsidRDefault="00AC2177" w:rsidP="00AC2177">
      <w:pPr>
        <w:rPr>
          <w:ins w:id="328" w:author="Tudor Gherman" w:date="2016-02-01T16:25:00Z"/>
        </w:rPr>
      </w:pPr>
      <w:proofErr w:type="gramStart"/>
      <w:ins w:id="329" w:author="Tudor Gherman" w:date="2016-02-01T16:25:00Z">
        <w:r w:rsidRPr="00AC2177">
          <w:rPr>
            <w:b/>
            <w:rPrChange w:id="330" w:author="Tudor Gherman" w:date="2016-02-01T16:25:00Z">
              <w:rPr/>
            </w:rPrChange>
          </w:rPr>
          <w:t>ENDPTCTRL</w:t>
        </w:r>
        <w:r>
          <w:t>{</w:t>
        </w:r>
        <w:proofErr w:type="gramEnd"/>
        <w:r>
          <w:t>11:0}: Bits [19:18] are relevant for IN endpoints while bits [3:2] are relevant for OUT endpoints. This register is used to select the endpoint type. Isochronous endpoints are not supported. The access type for this register is read-write.</w:t>
        </w:r>
      </w:ins>
    </w:p>
    <w:p w:rsidR="00A93BFE" w:rsidRPr="000C658C" w:rsidDel="00AC2177" w:rsidRDefault="00450CE6" w:rsidP="00C06CE6">
      <w:pPr>
        <w:rPr>
          <w:del w:id="331" w:author="Tudor Gherman" w:date="2016-02-01T16:25:00Z"/>
          <w:sz w:val="24"/>
          <w:szCs w:val="24"/>
          <w:rPrChange w:id="332" w:author="Tudor Gherman" w:date="2016-02-01T16:31:00Z">
            <w:rPr>
              <w:del w:id="333" w:author="Tudor Gherman" w:date="2016-02-01T16:25:00Z"/>
            </w:rPr>
          </w:rPrChange>
        </w:rPr>
      </w:pPr>
      <w:del w:id="334" w:author="Tudor Gherman" w:date="2016-02-01T16:25:00Z">
        <w:r w:rsidRPr="000C658C" w:rsidDel="00AC2177">
          <w:rPr>
            <w:sz w:val="24"/>
            <w:szCs w:val="24"/>
            <w:rPrChange w:id="335" w:author="Tudor Gherman" w:date="2016-02-01T16:31:00Z">
              <w:rPr/>
            </w:rPrChange>
          </w:rPr>
          <w:delText xml:space="preserve">The IP provides </w:delText>
        </w:r>
        <w:r w:rsidR="00ED309D" w:rsidRPr="000C658C" w:rsidDel="00AC2177">
          <w:rPr>
            <w:sz w:val="24"/>
            <w:szCs w:val="24"/>
            <w:rPrChange w:id="336" w:author="Tudor Gherman" w:date="2016-02-01T16:31:00Z">
              <w:rPr/>
            </w:rPrChange>
          </w:rPr>
          <w:delText>the following</w:delText>
        </w:r>
        <w:r w:rsidR="007820AA" w:rsidRPr="000C658C" w:rsidDel="00AC2177">
          <w:rPr>
            <w:sz w:val="24"/>
            <w:szCs w:val="24"/>
            <w:rPrChange w:id="337" w:author="Tudor Gherman" w:date="2016-02-01T16:31:00Z">
              <w:rPr/>
            </w:rPrChange>
          </w:rPr>
          <w:delText xml:space="preserve"> </w:delText>
        </w:r>
        <w:r w:rsidRPr="000C658C" w:rsidDel="00AC2177">
          <w:rPr>
            <w:sz w:val="24"/>
            <w:szCs w:val="24"/>
            <w:rPrChange w:id="338" w:author="Tudor Gherman" w:date="2016-02-01T16:31:00Z">
              <w:rPr/>
            </w:rPrChange>
          </w:rPr>
          <w:delText xml:space="preserve">customizable parameters: </w:delText>
        </w:r>
        <w:r w:rsidR="00C06CE6" w:rsidRPr="000C658C" w:rsidDel="00AC2177">
          <w:rPr>
            <w:sz w:val="24"/>
            <w:szCs w:val="24"/>
            <w:rPrChange w:id="339" w:author="Tudor Gherman" w:date="2016-02-01T16:31:00Z">
              <w:rPr/>
            </w:rPrChange>
          </w:rPr>
          <w:delText>the polarity of reset signals,</w:delText>
        </w:r>
        <w:r w:rsidR="009A1B5D" w:rsidRPr="000C658C" w:rsidDel="00AC2177">
          <w:rPr>
            <w:sz w:val="24"/>
            <w:szCs w:val="24"/>
            <w:rPrChange w:id="340" w:author="Tudor Gherman" w:date="2016-02-01T16:31:00Z">
              <w:rPr/>
            </w:rPrChange>
          </w:rPr>
          <w:delText xml:space="preserve"> PixelClk clock buffer type,</w:delText>
        </w:r>
        <w:r w:rsidRPr="000C658C" w:rsidDel="00AC2177">
          <w:rPr>
            <w:sz w:val="24"/>
            <w:szCs w:val="24"/>
            <w:rPrChange w:id="341" w:author="Tudor Gherman" w:date="2016-02-01T16:31:00Z">
              <w:rPr/>
            </w:rPrChange>
          </w:rPr>
          <w:delText xml:space="preserve"> </w:delText>
        </w:r>
        <w:r w:rsidR="007820AA" w:rsidRPr="000C658C" w:rsidDel="00AC2177">
          <w:rPr>
            <w:sz w:val="24"/>
            <w:szCs w:val="24"/>
            <w:rPrChange w:id="342" w:author="Tudor Gherman" w:date="2016-02-01T16:31:00Z">
              <w:rPr/>
            </w:rPrChange>
          </w:rPr>
          <w:delText xml:space="preserve">the </w:delText>
        </w:r>
        <w:r w:rsidR="00280B29" w:rsidRPr="000C658C" w:rsidDel="00AC2177">
          <w:rPr>
            <w:sz w:val="24"/>
            <w:szCs w:val="24"/>
            <w:rPrChange w:id="343" w:author="Tudor Gherman" w:date="2016-02-01T16:31:00Z">
              <w:rPr/>
            </w:rPrChange>
          </w:rPr>
          <w:delText xml:space="preserve">frequency </w:delText>
        </w:r>
        <w:r w:rsidR="007820AA" w:rsidRPr="000C658C" w:rsidDel="00AC2177">
          <w:rPr>
            <w:sz w:val="24"/>
            <w:szCs w:val="24"/>
            <w:rPrChange w:id="344" w:author="Tudor Gherman" w:date="2016-02-01T16:31:00Z">
              <w:rPr/>
            </w:rPrChange>
          </w:rPr>
          <w:delText xml:space="preserve">range of </w:delText>
        </w:r>
        <w:r w:rsidR="00280B29" w:rsidRPr="000C658C" w:rsidDel="00AC2177">
          <w:rPr>
            <w:sz w:val="24"/>
            <w:szCs w:val="24"/>
            <w:rPrChange w:id="345" w:author="Tudor Gherman" w:date="2016-02-01T16:31:00Z">
              <w:rPr/>
            </w:rPrChange>
          </w:rPr>
          <w:delText>TMDS</w:delText>
        </w:r>
        <w:r w:rsidR="007820AA" w:rsidRPr="000C658C" w:rsidDel="00AC2177">
          <w:rPr>
            <w:sz w:val="24"/>
            <w:szCs w:val="24"/>
            <w:rPrChange w:id="346" w:author="Tudor Gherman" w:date="2016-02-01T16:31:00Z">
              <w:rPr/>
            </w:rPrChange>
          </w:rPr>
          <w:delText xml:space="preserve"> clock,</w:delText>
        </w:r>
        <w:r w:rsidR="00ED309D" w:rsidRPr="000C658C" w:rsidDel="00AC2177">
          <w:rPr>
            <w:sz w:val="24"/>
            <w:szCs w:val="24"/>
            <w:rPrChange w:id="347" w:author="Tudor Gherman" w:date="2016-02-01T16:31:00Z">
              <w:rPr/>
            </w:rPrChange>
          </w:rPr>
          <w:delText xml:space="preserve"> the preferred resolution to be declared in the bundled EDID,</w:delText>
        </w:r>
        <w:r w:rsidR="007820AA" w:rsidRPr="000C658C" w:rsidDel="00AC2177">
          <w:rPr>
            <w:sz w:val="24"/>
            <w:szCs w:val="24"/>
            <w:rPrChange w:id="348" w:author="Tudor Gherman" w:date="2016-02-01T16:31:00Z">
              <w:rPr/>
            </w:rPrChange>
          </w:rPr>
          <w:delText xml:space="preserve"> </w:delText>
        </w:r>
        <w:r w:rsidRPr="000C658C" w:rsidDel="00AC2177">
          <w:rPr>
            <w:sz w:val="24"/>
            <w:szCs w:val="24"/>
            <w:rPrChange w:id="349" w:author="Tudor Gherman" w:date="2016-02-01T16:31:00Z">
              <w:rPr/>
            </w:rPrChange>
          </w:rPr>
          <w:delText>the availability of the DDC channel</w:delText>
        </w:r>
        <w:r w:rsidR="005A1047" w:rsidRPr="000C658C" w:rsidDel="00AC2177">
          <w:rPr>
            <w:sz w:val="24"/>
            <w:szCs w:val="24"/>
            <w:rPrChange w:id="350" w:author="Tudor Gherman" w:date="2016-02-01T16:31:00Z">
              <w:rPr/>
            </w:rPrChange>
          </w:rPr>
          <w:delText>,</w:delText>
        </w:r>
        <w:r w:rsidRPr="000C658C" w:rsidDel="00AC2177">
          <w:rPr>
            <w:sz w:val="24"/>
            <w:szCs w:val="24"/>
            <w:rPrChange w:id="351" w:author="Tudor Gherman" w:date="2016-02-01T16:31:00Z">
              <w:rPr/>
            </w:rPrChange>
          </w:rPr>
          <w:delText xml:space="preserve"> and the serial clock output.</w:delText>
        </w:r>
      </w:del>
    </w:p>
    <w:p w:rsidR="00450CE6" w:rsidRPr="000C658C" w:rsidDel="00AC2177" w:rsidRDefault="00450CE6" w:rsidP="00C06CE6">
      <w:pPr>
        <w:rPr>
          <w:del w:id="352" w:author="Tudor Gherman" w:date="2016-02-01T16:25:00Z"/>
          <w:sz w:val="24"/>
          <w:szCs w:val="24"/>
          <w:rPrChange w:id="353" w:author="Tudor Gherman" w:date="2016-02-01T16:31:00Z">
            <w:rPr>
              <w:del w:id="354" w:author="Tudor Gherman" w:date="2016-02-01T16:25:00Z"/>
            </w:rPr>
          </w:rPrChange>
        </w:rPr>
      </w:pPr>
      <w:del w:id="355" w:author="Tudor Gherman" w:date="2016-02-01T16:25:00Z">
        <w:r w:rsidRPr="000C658C" w:rsidDel="00AC2177">
          <w:rPr>
            <w:sz w:val="24"/>
            <w:szCs w:val="24"/>
            <w:rPrChange w:id="356" w:author="Tudor Gherman" w:date="2016-02-01T16:31:00Z">
              <w:rPr/>
            </w:rPrChange>
          </w:rPr>
          <w:delText>Enabling the DDC channel and serial clock will add the respective ports to the IP and are available to user logic.</w:delText>
        </w:r>
      </w:del>
    </w:p>
    <w:p w:rsidR="009A1B5D" w:rsidRPr="000C658C" w:rsidDel="00AC2177" w:rsidRDefault="009A1B5D" w:rsidP="00C06CE6">
      <w:pPr>
        <w:rPr>
          <w:del w:id="357" w:author="Tudor Gherman" w:date="2016-02-01T16:25:00Z"/>
          <w:sz w:val="24"/>
          <w:szCs w:val="24"/>
          <w:rPrChange w:id="358" w:author="Tudor Gherman" w:date="2016-02-01T16:31:00Z">
            <w:rPr>
              <w:del w:id="359" w:author="Tudor Gherman" w:date="2016-02-01T16:25:00Z"/>
            </w:rPr>
          </w:rPrChange>
        </w:rPr>
      </w:pPr>
      <w:del w:id="360" w:author="Tudor Gherman" w:date="2016-02-01T16:25:00Z">
        <w:r w:rsidRPr="000C658C" w:rsidDel="00AC2177">
          <w:rPr>
            <w:sz w:val="24"/>
            <w:szCs w:val="24"/>
            <w:rPrChange w:id="361" w:author="Tudor Gherman" w:date="2016-02-01T16:31:00Z">
              <w:rPr/>
            </w:rPrChange>
          </w:rPr>
          <w:delText>The parallel pixel clock (PixelClk) is recovered by the use of a BUFR buffer. Since BUFR is restricted to a single clock region and the video data output from the core is synchronous to PixelClk, any downstream logic consuming video data is also restricted to this clock region. The option to re-buffer PixelClk introduces a BUFG after the BUFR and re-registers video data into the BUFG-domain. This will allow downstream logic to be placed anywhere on the device.</w:delText>
        </w:r>
      </w:del>
    </w:p>
    <w:p w:rsidR="00AE0248" w:rsidRPr="000C658C" w:rsidDel="00AC2177" w:rsidRDefault="00280B29" w:rsidP="00C06CE6">
      <w:pPr>
        <w:rPr>
          <w:del w:id="362" w:author="Tudor Gherman" w:date="2016-02-01T16:25:00Z"/>
          <w:sz w:val="24"/>
          <w:szCs w:val="24"/>
          <w:rPrChange w:id="363" w:author="Tudor Gherman" w:date="2016-02-01T16:31:00Z">
            <w:rPr>
              <w:del w:id="364" w:author="Tudor Gherman" w:date="2016-02-01T16:25:00Z"/>
            </w:rPr>
          </w:rPrChange>
        </w:rPr>
      </w:pPr>
      <w:del w:id="365" w:author="Tudor Gherman" w:date="2016-02-01T16:25:00Z">
        <w:r w:rsidRPr="000C658C" w:rsidDel="00AC2177">
          <w:rPr>
            <w:sz w:val="24"/>
            <w:szCs w:val="24"/>
            <w:rPrChange w:id="366" w:author="Tudor Gherman" w:date="2016-02-01T16:31:00Z">
              <w:rPr/>
            </w:rPrChange>
          </w:rPr>
          <w:delText>Setting t</w:delText>
        </w:r>
        <w:r w:rsidR="00AE0248" w:rsidRPr="000C658C" w:rsidDel="00AC2177">
          <w:rPr>
            <w:sz w:val="24"/>
            <w:szCs w:val="24"/>
            <w:rPrChange w:id="367" w:author="Tudor Gherman" w:date="2016-02-01T16:31:00Z">
              <w:rPr/>
            </w:rPrChange>
          </w:rPr>
          <w:delText xml:space="preserve">he </w:delText>
        </w:r>
        <w:r w:rsidRPr="000C658C" w:rsidDel="00AC2177">
          <w:rPr>
            <w:sz w:val="24"/>
            <w:szCs w:val="24"/>
            <w:rPrChange w:id="368" w:author="Tudor Gherman" w:date="2016-02-01T16:31:00Z">
              <w:rPr/>
            </w:rPrChange>
          </w:rPr>
          <w:delTex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delText>
        </w:r>
        <w:r w:rsidR="00ED309D" w:rsidRPr="000C658C" w:rsidDel="00AC2177">
          <w:rPr>
            <w:sz w:val="24"/>
            <w:szCs w:val="24"/>
            <w:rPrChange w:id="369" w:author="Tudor Gherman" w:date="2016-02-01T16:31:00Z">
              <w:rPr/>
            </w:rPrChange>
          </w:rPr>
          <w:delText xml:space="preserve"> and the video stream will not be decoded properly</w:delText>
        </w:r>
        <w:r w:rsidRPr="000C658C" w:rsidDel="00AC2177">
          <w:rPr>
            <w:sz w:val="24"/>
            <w:szCs w:val="24"/>
            <w:rPrChange w:id="370" w:author="Tudor Gherman" w:date="2016-02-01T16:31:00Z">
              <w:rPr/>
            </w:rPrChange>
          </w:rPr>
          <w:delText>.</w:delText>
        </w:r>
      </w:del>
    </w:p>
    <w:p w:rsidR="00ED309D" w:rsidRPr="000C658C" w:rsidDel="00AC2177" w:rsidRDefault="00ED309D" w:rsidP="00C06CE6">
      <w:pPr>
        <w:rPr>
          <w:del w:id="371" w:author="Tudor Gherman" w:date="2016-02-01T16:25:00Z"/>
          <w:sz w:val="24"/>
          <w:szCs w:val="24"/>
          <w:rPrChange w:id="372" w:author="Tudor Gherman" w:date="2016-02-01T16:31:00Z">
            <w:rPr>
              <w:del w:id="373" w:author="Tudor Gherman" w:date="2016-02-01T16:25:00Z"/>
            </w:rPr>
          </w:rPrChange>
        </w:rPr>
      </w:pPr>
      <w:del w:id="374" w:author="Tudor Gherman" w:date="2016-02-01T16:25:00Z">
        <w:r w:rsidRPr="000C658C" w:rsidDel="00AC2177">
          <w:rPr>
            <w:sz w:val="24"/>
            <w:szCs w:val="24"/>
            <w:rPrChange w:id="375" w:author="Tudor Gherman" w:date="2016-02-01T16:31:00Z">
              <w:rPr/>
            </w:rPrChange>
          </w:rPr>
          <w:delText xml:space="preserve">The preferred resolution can be set, if the DDC channel is enabled. The resolution set here will select the proper initialization file for the emulated EDID ROM. This EDID will be read out by connected sources and </w:delText>
        </w:r>
        <w:r w:rsidRPr="000C658C" w:rsidDel="00AC2177">
          <w:rPr>
            <w:i/>
            <w:sz w:val="24"/>
            <w:szCs w:val="24"/>
            <w:rPrChange w:id="376" w:author="Tudor Gherman" w:date="2016-02-01T16:31:00Z">
              <w:rPr>
                <w:i/>
              </w:rPr>
            </w:rPrChange>
          </w:rPr>
          <w:delText xml:space="preserve">might </w:delText>
        </w:r>
        <w:r w:rsidRPr="000C658C" w:rsidDel="00AC2177">
          <w:rPr>
            <w:sz w:val="24"/>
            <w:szCs w:val="24"/>
            <w:rPrChange w:id="377" w:author="Tudor Gherman" w:date="2016-02-01T16:31:00Z">
              <w:rPr/>
            </w:rPrChange>
          </w:rPr>
          <w:delText>choose to transmit at this resolution.</w:delText>
        </w:r>
      </w:del>
    </w:p>
    <w:p w:rsidR="00450CE6" w:rsidRPr="000C658C" w:rsidRDefault="0045104B" w:rsidP="00450CE6">
      <w:pPr>
        <w:pStyle w:val="Heading2"/>
        <w:rPr>
          <w:sz w:val="24"/>
          <w:szCs w:val="24"/>
          <w:rPrChange w:id="378" w:author="Tudor Gherman" w:date="2016-02-01T16:31:00Z">
            <w:rPr/>
          </w:rPrChange>
        </w:rPr>
      </w:pPr>
      <w:r w:rsidRPr="000C658C">
        <w:rPr>
          <w:sz w:val="24"/>
          <w:szCs w:val="24"/>
          <w:rPrChange w:id="379" w:author="Tudor Gherman" w:date="2016-02-01T16:31:00Z">
            <w:rPr/>
          </w:rPrChange>
        </w:rPr>
        <w:tab/>
      </w:r>
      <w:del w:id="380" w:author="Tudor Gherman" w:date="2016-02-01T16:28:00Z">
        <w:r w:rsidR="00450CE6" w:rsidRPr="000C658C" w:rsidDel="0078095F">
          <w:rPr>
            <w:sz w:val="24"/>
            <w:szCs w:val="24"/>
            <w:rPrChange w:id="381" w:author="Tudor Gherman" w:date="2016-02-01T16:31:00Z">
              <w:rPr/>
            </w:rPrChange>
          </w:rPr>
          <w:delText>Using SerialClk</w:delText>
        </w:r>
      </w:del>
      <w:ins w:id="382" w:author="Tudor Gherman" w:date="2016-02-01T16:28:00Z">
        <w:r w:rsidR="0078095F" w:rsidRPr="000C658C">
          <w:rPr>
            <w:sz w:val="24"/>
            <w:szCs w:val="24"/>
            <w:rPrChange w:id="383" w:author="Tudor Gherman" w:date="2016-02-01T16:31:00Z">
              <w:rPr/>
            </w:rPrChange>
          </w:rPr>
          <w:t>Device Data Structures</w:t>
        </w:r>
      </w:ins>
    </w:p>
    <w:p w:rsidR="0078095F" w:rsidRDefault="00450CE6" w:rsidP="00A45FE3">
      <w:pPr>
        <w:rPr>
          <w:ins w:id="384" w:author="Tudor Gherman" w:date="2016-04-28T15:36:00Z"/>
        </w:rPr>
      </w:pPr>
      <w:del w:id="385" w:author="Tudor Gherman" w:date="2016-02-01T16:28:00Z">
        <w:r w:rsidDel="0078095F">
          <w:delText xml:space="preserve">While </w:delText>
        </w:r>
      </w:del>
      <w:ins w:id="386" w:author="Tudor Gherman" w:date="2016-02-01T16:28:00Z">
        <w:r w:rsidR="0078095F">
          <w:t>The processor does not directly instruct the DMA engine what data and where to/from to transfer it. Instead, it allocates space in system memory in order to define data structures (Queue Heads and Transfer Descriptors) that describe each individual transfer. Each endpoint has one corresponding Queue Head structure (Fig) and a linked list of Transfer Descriptors. The Device controller first fetches the Queue Head. Afterwards, based on the information specified in the Queue Head, the device controller fetches the first transfer descriptor and copies it into the Context memory in the Overlay Area of the corresponding endpoint.</w:t>
        </w:r>
      </w:ins>
    </w:p>
    <w:p w:rsidR="00752DFE" w:rsidRDefault="00752DFE">
      <w:pPr>
        <w:jc w:val="center"/>
        <w:rPr>
          <w:ins w:id="387" w:author="Tudor Gherman" w:date="2016-02-01T16:29:00Z"/>
        </w:rPr>
        <w:pPrChange w:id="388" w:author="Tudor Gherman" w:date="2016-04-28T15:36:00Z">
          <w:pPr/>
        </w:pPrChange>
      </w:pPr>
      <w:ins w:id="389" w:author="Tudor Gherman" w:date="2016-04-28T15:36:00Z">
        <w:r>
          <w:rPr>
            <w:noProof/>
          </w:rPr>
          <w:drawing>
            <wp:inline distT="0" distB="0" distL="0" distR="0" wp14:anchorId="08807A65" wp14:editId="43E42EFC">
              <wp:extent cx="5297738" cy="384760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305339" cy="3853126"/>
                      </a:xfrm>
                      <a:prstGeom prst="rect">
                        <a:avLst/>
                      </a:prstGeom>
                    </pic:spPr>
                  </pic:pic>
                </a:graphicData>
              </a:graphic>
            </wp:inline>
          </w:drawing>
        </w:r>
      </w:ins>
    </w:p>
    <w:p w:rsidR="000C658C" w:rsidRPr="00752DFE" w:rsidRDefault="00752DFE">
      <w:pPr>
        <w:jc w:val="center"/>
        <w:rPr>
          <w:ins w:id="390" w:author="Tudor Gherman" w:date="2016-02-01T16:32:00Z"/>
          <w:i/>
          <w:sz w:val="18"/>
          <w:szCs w:val="18"/>
          <w:rPrChange w:id="391" w:author="Tudor Gherman" w:date="2016-04-28T15:38:00Z">
            <w:rPr>
              <w:ins w:id="392" w:author="Tudor Gherman" w:date="2016-02-01T16:32:00Z"/>
            </w:rPr>
          </w:rPrChange>
        </w:rPr>
        <w:pPrChange w:id="393" w:author="Tudor Gherman" w:date="2016-04-28T15:38:00Z">
          <w:pPr/>
        </w:pPrChange>
      </w:pPr>
      <w:ins w:id="394" w:author="Tudor Gherman" w:date="2016-04-28T15:38:00Z">
        <w:r w:rsidRPr="00752DFE">
          <w:rPr>
            <w:i/>
            <w:sz w:val="18"/>
            <w:szCs w:val="18"/>
            <w:rPrChange w:id="395" w:author="Tudor Gherman" w:date="2016-04-28T15:38:00Z">
              <w:rPr/>
            </w:rPrChange>
          </w:rPr>
          <w:t xml:space="preserve">Figure </w:t>
        </w:r>
        <w:r w:rsidRPr="00752DFE">
          <w:rPr>
            <w:i/>
            <w:sz w:val="18"/>
            <w:szCs w:val="18"/>
            <w:rPrChange w:id="396" w:author="Tudor Gherman" w:date="2016-04-28T15:38:00Z">
              <w:rPr/>
            </w:rPrChange>
          </w:rPr>
          <w:fldChar w:fldCharType="begin"/>
        </w:r>
        <w:r w:rsidRPr="00752DFE">
          <w:rPr>
            <w:i/>
            <w:sz w:val="18"/>
            <w:szCs w:val="18"/>
            <w:rPrChange w:id="397" w:author="Tudor Gherman" w:date="2016-04-28T15:38:00Z">
              <w:rPr/>
            </w:rPrChange>
          </w:rPr>
          <w:instrText xml:space="preserve"> SEQ Figure \* ARABIC </w:instrText>
        </w:r>
        <w:r w:rsidRPr="00752DFE">
          <w:rPr>
            <w:i/>
            <w:sz w:val="18"/>
            <w:szCs w:val="18"/>
            <w:rPrChange w:id="398" w:author="Tudor Gherman" w:date="2016-04-28T15:38:00Z">
              <w:rPr>
                <w:noProof/>
              </w:rPr>
            </w:rPrChange>
          </w:rPr>
          <w:fldChar w:fldCharType="separate"/>
        </w:r>
        <w:r w:rsidRPr="00752DFE">
          <w:rPr>
            <w:i/>
            <w:noProof/>
            <w:sz w:val="18"/>
            <w:szCs w:val="18"/>
            <w:rPrChange w:id="399" w:author="Tudor Gherman" w:date="2016-04-28T15:38:00Z">
              <w:rPr>
                <w:noProof/>
              </w:rPr>
            </w:rPrChange>
          </w:rPr>
          <w:t>3</w:t>
        </w:r>
        <w:r w:rsidRPr="00752DFE">
          <w:rPr>
            <w:i/>
            <w:noProof/>
            <w:sz w:val="18"/>
            <w:szCs w:val="18"/>
            <w:rPrChange w:id="400" w:author="Tudor Gherman" w:date="2016-04-28T15:38:00Z">
              <w:rPr>
                <w:noProof/>
              </w:rPr>
            </w:rPrChange>
          </w:rPr>
          <w:fldChar w:fldCharType="end"/>
        </w:r>
        <w:r w:rsidRPr="00752DFE">
          <w:rPr>
            <w:i/>
            <w:sz w:val="18"/>
            <w:szCs w:val="18"/>
            <w:rPrChange w:id="401" w:author="Tudor Gherman" w:date="2016-04-28T15:38:00Z">
              <w:rPr/>
            </w:rPrChange>
          </w:rPr>
          <w:t xml:space="preserve">. </w:t>
        </w:r>
        <w:r>
          <w:rPr>
            <w:i/>
            <w:sz w:val="18"/>
            <w:szCs w:val="18"/>
          </w:rPr>
          <w:t>Device Link List example</w:t>
        </w:r>
        <w:r w:rsidRPr="00752DFE">
          <w:rPr>
            <w:i/>
            <w:sz w:val="18"/>
            <w:szCs w:val="18"/>
            <w:rPrChange w:id="402" w:author="Tudor Gherman" w:date="2016-04-28T15:38:00Z">
              <w:rPr/>
            </w:rPrChange>
          </w:rPr>
          <w:t>.</w:t>
        </w:r>
      </w:ins>
    </w:p>
    <w:p w:rsidR="000C658C" w:rsidRDefault="000C658C" w:rsidP="00A45FE3">
      <w:pPr>
        <w:rPr>
          <w:ins w:id="403" w:author="Tudor Gherman" w:date="2016-02-01T16:32:00Z"/>
        </w:rPr>
      </w:pPr>
    </w:p>
    <w:p w:rsidR="000C658C" w:rsidRDefault="000C658C" w:rsidP="00A45FE3">
      <w:pPr>
        <w:rPr>
          <w:ins w:id="404" w:author="Tudor Gherman" w:date="2016-02-01T16:32:00Z"/>
        </w:rPr>
      </w:pPr>
    </w:p>
    <w:p w:rsidR="000C658C" w:rsidRDefault="000C658C" w:rsidP="00A45FE3">
      <w:pPr>
        <w:rPr>
          <w:ins w:id="405" w:author="Tudor Gherman" w:date="2016-02-01T16:32:00Z"/>
        </w:rPr>
      </w:pPr>
    </w:p>
    <w:p w:rsidR="00450CE6" w:rsidDel="0078095F" w:rsidRDefault="00450CE6">
      <w:pPr>
        <w:rPr>
          <w:del w:id="406" w:author="Tudor Gherman" w:date="2016-02-01T16:28:00Z"/>
        </w:rPr>
      </w:pPr>
      <w:del w:id="407" w:author="Tudor Gherman" w:date="2016-02-01T16:28:00Z">
        <w:r w:rsidDel="0078095F">
          <w:delText xml:space="preserve">the fast serial clock is normally only used internally for deserialization, it is available and useful in </w:delText>
        </w:r>
        <w:r w:rsidR="00973091" w:rsidDel="0078095F">
          <w:delText>other</w:delText>
        </w:r>
        <w:r w:rsidDel="0078095F">
          <w:delText xml:space="preserve"> limited circumstances. The limitations arise from the fact that this clock has a frequency usually too large (five-times the PixelClk frequency) to clock user logic. For example, 1080p will result in a 742.5 MHz SerialClk. </w:delText>
        </w:r>
        <w:r w:rsidR="00973091" w:rsidDel="0078095F">
          <w:delText>A BUFIO primitive drives this clock net t</w:delText>
        </w:r>
        <w:r w:rsidDel="0078095F">
          <w:delText>o accommodate the large frequencies, which can only clock the I/O column in the same bank/clock region.</w:delText>
        </w:r>
      </w:del>
    </w:p>
    <w:p w:rsidR="006D2A08" w:rsidDel="0078095F" w:rsidRDefault="00450CE6">
      <w:pPr>
        <w:rPr>
          <w:del w:id="408" w:author="Tudor Gherman" w:date="2016-02-01T16:28:00Z"/>
        </w:rPr>
      </w:pPr>
      <w:del w:id="409" w:author="Tudor Gherman" w:date="2016-02-01T16:28:00Z">
        <w:r w:rsidDel="0078095F">
          <w:delText>One case would be to use this clock to drive the Digilent RGB2DVI core, sharing the clocking logic between the two cores.</w:delText>
        </w:r>
      </w:del>
    </w:p>
    <w:p w:rsidR="00377A60" w:rsidDel="0078095F" w:rsidRDefault="00A45FE3">
      <w:pPr>
        <w:rPr>
          <w:del w:id="410" w:author="Tudor Gherman" w:date="2016-02-01T16:29:00Z"/>
        </w:rPr>
      </w:pPr>
      <w:bookmarkStart w:id="411" w:name="_Ref402972470"/>
      <w:del w:id="412" w:author="Tudor Gherman" w:date="2016-02-01T16:29:00Z">
        <w:r w:rsidDel="0078095F">
          <w:tab/>
        </w:r>
        <w:r w:rsidR="00ED309D" w:rsidDel="0078095F">
          <w:delText>Bundled</w:delText>
        </w:r>
        <w:r w:rsidR="00377A60" w:rsidDel="0078095F">
          <w:delText xml:space="preserve"> EDID</w:delText>
        </w:r>
        <w:bookmarkEnd w:id="411"/>
      </w:del>
    </w:p>
    <w:p w:rsidR="0057022A" w:rsidRPr="003C1FA6" w:rsidRDefault="00ED309D" w:rsidP="00A45FE3">
      <w:pPr>
        <w:sectPr w:rsidR="0057022A" w:rsidRPr="003C1FA6" w:rsidSect="00896F5F">
          <w:headerReference w:type="default" r:id="rId18"/>
          <w:footerReference w:type="default" r:id="rId19"/>
          <w:headerReference w:type="first" r:id="rId20"/>
          <w:footerReference w:type="first" r:id="rId21"/>
          <w:pgSz w:w="12240" w:h="15840"/>
          <w:pgMar w:top="765" w:right="1440" w:bottom="810" w:left="1440" w:header="720" w:footer="108" w:gutter="0"/>
          <w:cols w:space="720"/>
          <w:titlePg/>
          <w:docGrid w:linePitch="360"/>
        </w:sectPr>
      </w:pPr>
      <w:del w:id="422" w:author="Tudor Gherman" w:date="2016-02-01T16:29:00Z">
        <w:r w:rsidDel="0078095F">
          <w:delText xml:space="preserve">The IP comes with several EDID files each declaring a different preferred/native resolution. </w:delText>
        </w:r>
        <w:r w:rsidDel="0078095F">
          <w:br/>
          <w:delText xml:space="preserve">Files </w:delText>
        </w:r>
        <w:r w:rsidR="002E3A48" w:rsidDel="0078095F">
          <w:delText>named</w:delText>
        </w:r>
        <w:r w:rsidR="00A45FE3" w:rsidDel="0078095F">
          <w:delText xml:space="preserve"> </w:delText>
        </w:r>
        <w:r w:rsidDel="0078095F">
          <w:delText>*_edid.txt contain</w:delText>
        </w:r>
        <w:r w:rsidR="00A45FE3" w:rsidDel="0078095F">
          <w:delText xml:space="preserve"> 128 bytes of EDI</w:delText>
        </w:r>
        <w:r w:rsidDel="0078095F">
          <w:delText>D</w:delText>
        </w:r>
        <w:r w:rsidR="00A45FE3" w:rsidDel="0078095F">
          <w:delText xml:space="preserve"> data in a format readable by Vivado synthesis. Each line has exactly one byte in binary format. Byte 0 is the first in the file. The following table summarizes</w:delText>
        </w:r>
        <w:r w:rsidR="002E3A48" w:rsidDel="0078095F">
          <w:delText xml:space="preserve"> the EDID in a</w:delText>
        </w:r>
        <w:r w:rsidR="00A45FE3" w:rsidDel="0078095F">
          <w:delText xml:space="preserve"> </w:delText>
        </w:r>
        <w:r w:rsidR="002E3A48" w:rsidDel="0078095F">
          <w:delText>human-</w:delText>
        </w:r>
        <w:r w:rsidR="00A45FE3" w:rsidDel="0078095F">
          <w:delText>readable format.</w:delText>
        </w:r>
      </w:del>
    </w:p>
    <w:tbl>
      <w:tblPr>
        <w:tblStyle w:val="Digilent3"/>
        <w:tblW w:w="2409" w:type="pct"/>
        <w:tblLook w:val="04A0" w:firstRow="1" w:lastRow="0" w:firstColumn="1" w:lastColumn="0" w:noHBand="0" w:noVBand="1"/>
        <w:tblPrChange w:id="423" w:author="Tudor Gherman" w:date="2016-02-01T16:29:00Z">
          <w:tblPr>
            <w:tblStyle w:val="Digilent3"/>
            <w:tblW w:w="5000" w:type="pct"/>
            <w:tblLook w:val="04A0" w:firstRow="1" w:lastRow="0" w:firstColumn="1" w:lastColumn="0" w:noHBand="0" w:noVBand="1"/>
          </w:tblPr>
        </w:tblPrChange>
      </w:tblPr>
      <w:tblGrid>
        <w:gridCol w:w="2258"/>
        <w:gridCol w:w="2252"/>
        <w:tblGridChange w:id="424">
          <w:tblGrid>
            <w:gridCol w:w="2258"/>
            <w:gridCol w:w="2252"/>
          </w:tblGrid>
        </w:tblGridChange>
      </w:tblGrid>
      <w:tr w:rsidR="00C2130C" w:rsidDel="0078095F" w:rsidTr="0078095F">
        <w:trPr>
          <w:cnfStyle w:val="100000000000" w:firstRow="1" w:lastRow="0" w:firstColumn="0" w:lastColumn="0" w:oddVBand="0" w:evenVBand="0" w:oddHBand="0" w:evenHBand="0" w:firstRowFirstColumn="0" w:firstRowLastColumn="0" w:lastRowFirstColumn="0" w:lastRowLastColumn="0"/>
          <w:del w:id="425" w:author="Tudor Gherman" w:date="2016-02-01T16:29:00Z"/>
        </w:trPr>
        <w:tc>
          <w:tcPr>
            <w:tcW w:w="4911" w:type="pct"/>
            <w:gridSpan w:val="2"/>
            <w:tcPrChange w:id="426" w:author="Tudor Gherman" w:date="2016-02-01T16:29:00Z">
              <w:tcPr>
                <w:tcW w:w="5000" w:type="pct"/>
                <w:gridSpan w:val="2"/>
              </w:tcPr>
            </w:tcPrChange>
          </w:tcPr>
          <w:p w:rsidR="00C2130C" w:rsidDel="0078095F" w:rsidRDefault="00C2130C" w:rsidP="003C1FA6">
            <w:pPr>
              <w:keepNext/>
              <w:cnfStyle w:val="100000000000" w:firstRow="1" w:lastRow="0" w:firstColumn="0" w:lastColumn="0" w:oddVBand="0" w:evenVBand="0" w:oddHBand="0" w:evenHBand="0" w:firstRowFirstColumn="0" w:firstRowLastColumn="0" w:lastRowFirstColumn="0" w:lastRowLastColumn="0"/>
              <w:rPr>
                <w:del w:id="427" w:author="Tudor Gherman" w:date="2016-02-01T16:29:00Z"/>
              </w:rPr>
            </w:pPr>
            <w:del w:id="428" w:author="Tudor Gherman" w:date="2016-02-01T16:29:00Z">
              <w:r w:rsidDel="0078095F">
                <w:delText>Monitor</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429" w:author="Tudor Gherman" w:date="2016-02-01T16:29:00Z"/>
        </w:trPr>
        <w:tc>
          <w:tcPr>
            <w:tcW w:w="2437" w:type="pct"/>
            <w:tcPrChange w:id="430" w:author="Tudor Gherman" w:date="2016-02-01T16:29:00Z">
              <w:tcPr>
                <w:tcW w:w="2503"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31" w:author="Tudor Gherman" w:date="2016-02-01T16:29:00Z"/>
              </w:rPr>
            </w:pPr>
            <w:del w:id="432" w:author="Tudor Gherman" w:date="2016-02-01T16:29:00Z">
              <w:r w:rsidRPr="00A45FE3" w:rsidDel="0078095F">
                <w:delText>Model name</w:delText>
              </w:r>
            </w:del>
          </w:p>
        </w:tc>
        <w:tc>
          <w:tcPr>
            <w:tcW w:w="2430" w:type="pct"/>
            <w:tcPrChange w:id="433" w:author="Tudor Gherman" w:date="2016-02-01T16:29:00Z">
              <w:tcPr>
                <w:tcW w:w="2497"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34" w:author="Tudor Gherman" w:date="2016-02-01T16:29:00Z"/>
              </w:rPr>
            </w:pPr>
            <w:del w:id="435" w:author="Tudor Gherman" w:date="2016-02-01T16:29:00Z">
              <w:r w:rsidRPr="00A45FE3" w:rsidDel="0078095F">
                <w:delText>Digilent DVI</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436" w:author="Tudor Gherman" w:date="2016-02-01T16:29:00Z"/>
        </w:trPr>
        <w:tc>
          <w:tcPr>
            <w:tcW w:w="2437" w:type="pct"/>
            <w:tcPrChange w:id="437" w:author="Tudor Gherman" w:date="2016-02-01T16:29:00Z">
              <w:tcPr>
                <w:tcW w:w="2503" w:type="pct"/>
              </w:tcPr>
            </w:tcPrChange>
          </w:tcPr>
          <w:p w:rsidR="00C2130C"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38" w:author="Tudor Gherman" w:date="2016-02-01T16:29:00Z"/>
              </w:rPr>
            </w:pPr>
            <w:del w:id="439" w:author="Tudor Gherman" w:date="2016-02-01T16:29:00Z">
              <w:r w:rsidRPr="00A45FE3" w:rsidDel="0078095F">
                <w:delText>Manufacturer</w:delText>
              </w:r>
            </w:del>
          </w:p>
        </w:tc>
        <w:tc>
          <w:tcPr>
            <w:tcW w:w="2430" w:type="pct"/>
            <w:tcPrChange w:id="440" w:author="Tudor Gherman" w:date="2016-02-01T16:29:00Z">
              <w:tcPr>
                <w:tcW w:w="2497" w:type="pct"/>
              </w:tcPr>
            </w:tcPrChange>
          </w:tcPr>
          <w:p w:rsidR="00C2130C"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41" w:author="Tudor Gherman" w:date="2016-02-01T16:29:00Z"/>
              </w:rPr>
            </w:pPr>
            <w:del w:id="442" w:author="Tudor Gherman" w:date="2016-02-01T16:29:00Z">
              <w:r w:rsidRPr="00A45FE3" w:rsidDel="0078095F">
                <w:delText>DGL</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443" w:author="Tudor Gherman" w:date="2016-02-01T16:29:00Z"/>
        </w:trPr>
        <w:tc>
          <w:tcPr>
            <w:tcW w:w="2437" w:type="pct"/>
            <w:tcPrChange w:id="444" w:author="Tudor Gherman" w:date="2016-02-01T16:29:00Z">
              <w:tcPr>
                <w:tcW w:w="2503"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45" w:author="Tudor Gherman" w:date="2016-02-01T16:29:00Z"/>
              </w:rPr>
            </w:pPr>
            <w:del w:id="446" w:author="Tudor Gherman" w:date="2016-02-01T16:29:00Z">
              <w:r w:rsidRPr="00A45FE3" w:rsidDel="0078095F">
                <w:delText>Plug and Play ID</w:delText>
              </w:r>
            </w:del>
          </w:p>
        </w:tc>
        <w:tc>
          <w:tcPr>
            <w:tcW w:w="2430" w:type="pct"/>
            <w:tcPrChange w:id="447" w:author="Tudor Gherman" w:date="2016-02-01T16:29:00Z">
              <w:tcPr>
                <w:tcW w:w="2497"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48" w:author="Tudor Gherman" w:date="2016-02-01T16:29:00Z"/>
              </w:rPr>
            </w:pPr>
            <w:del w:id="449" w:author="Tudor Gherman" w:date="2016-02-01T16:29:00Z">
              <w:r w:rsidRPr="00A45FE3" w:rsidDel="0078095F">
                <w:delText>DGL0000</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450" w:author="Tudor Gherman" w:date="2016-02-01T16:29:00Z"/>
        </w:trPr>
        <w:tc>
          <w:tcPr>
            <w:tcW w:w="2437" w:type="pct"/>
            <w:tcPrChange w:id="451" w:author="Tudor Gherman" w:date="2016-02-01T16:29:00Z">
              <w:tcPr>
                <w:tcW w:w="2503" w:type="pct"/>
              </w:tcPr>
            </w:tcPrChange>
          </w:tcPr>
          <w:p w:rsidR="00C2130C"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52" w:author="Tudor Gherman" w:date="2016-02-01T16:29:00Z"/>
              </w:rPr>
            </w:pPr>
            <w:del w:id="453" w:author="Tudor Gherman" w:date="2016-02-01T16:29:00Z">
              <w:r w:rsidRPr="00A45FE3" w:rsidDel="0078095F">
                <w:delText>Serial number</w:delText>
              </w:r>
            </w:del>
          </w:p>
        </w:tc>
        <w:tc>
          <w:tcPr>
            <w:tcW w:w="2430" w:type="pct"/>
            <w:tcPrChange w:id="454" w:author="Tudor Gherman" w:date="2016-02-01T16:29:00Z">
              <w:tcPr>
                <w:tcW w:w="2497" w:type="pct"/>
              </w:tcPr>
            </w:tcPrChange>
          </w:tcPr>
          <w:p w:rsidR="00C2130C"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55" w:author="Tudor Gherman" w:date="2016-02-01T16:29:00Z"/>
              </w:rPr>
            </w:pPr>
            <w:del w:id="456" w:author="Tudor Gherman" w:date="2016-02-01T16:29:00Z">
              <w:r w:rsidRPr="00A45FE3" w:rsidDel="0078095F">
                <w:delText>n/a</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457" w:author="Tudor Gherman" w:date="2016-02-01T16:29:00Z"/>
        </w:trPr>
        <w:tc>
          <w:tcPr>
            <w:tcW w:w="2437" w:type="pct"/>
            <w:tcPrChange w:id="458" w:author="Tudor Gherman" w:date="2016-02-01T16:29:00Z">
              <w:tcPr>
                <w:tcW w:w="2503"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59" w:author="Tudor Gherman" w:date="2016-02-01T16:29:00Z"/>
              </w:rPr>
            </w:pPr>
            <w:del w:id="460" w:author="Tudor Gherman" w:date="2016-02-01T16:29:00Z">
              <w:r w:rsidRPr="00A45FE3" w:rsidDel="0078095F">
                <w:delText>Manufacture date</w:delText>
              </w:r>
            </w:del>
          </w:p>
        </w:tc>
        <w:tc>
          <w:tcPr>
            <w:tcW w:w="2430" w:type="pct"/>
            <w:tcPrChange w:id="461" w:author="Tudor Gherman" w:date="2016-02-01T16:29:00Z">
              <w:tcPr>
                <w:tcW w:w="2497"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62" w:author="Tudor Gherman" w:date="2016-02-01T16:29:00Z"/>
              </w:rPr>
            </w:pPr>
            <w:del w:id="463" w:author="Tudor Gherman" w:date="2016-02-01T16:29:00Z">
              <w:r w:rsidRPr="00A45FE3" w:rsidDel="0078095F">
                <w:delText>2014, ISO week 5</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464" w:author="Tudor Gherman" w:date="2016-02-01T16:29:00Z"/>
        </w:trPr>
        <w:tc>
          <w:tcPr>
            <w:tcW w:w="2437" w:type="pct"/>
            <w:tcPrChange w:id="465" w:author="Tudor Gherman" w:date="2016-02-01T16:29:00Z">
              <w:tcPr>
                <w:tcW w:w="2503" w:type="pct"/>
              </w:tcPr>
            </w:tcPrChange>
          </w:tcPr>
          <w:p w:rsidR="00C2130C"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66" w:author="Tudor Gherman" w:date="2016-02-01T16:29:00Z"/>
              </w:rPr>
            </w:pPr>
            <w:del w:id="467" w:author="Tudor Gherman" w:date="2016-02-01T16:29:00Z">
              <w:r w:rsidRPr="00A45FE3" w:rsidDel="0078095F">
                <w:delText>Filter driver</w:delText>
              </w:r>
            </w:del>
          </w:p>
        </w:tc>
        <w:tc>
          <w:tcPr>
            <w:tcW w:w="2430" w:type="pct"/>
            <w:tcPrChange w:id="468" w:author="Tudor Gherman" w:date="2016-02-01T16:29:00Z">
              <w:tcPr>
                <w:tcW w:w="2497" w:type="pct"/>
              </w:tcPr>
            </w:tcPrChange>
          </w:tcPr>
          <w:p w:rsidR="00C2130C"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69" w:author="Tudor Gherman" w:date="2016-02-01T16:29:00Z"/>
              </w:rPr>
            </w:pPr>
            <w:del w:id="470" w:author="Tudor Gherman" w:date="2016-02-01T16:29:00Z">
              <w:r w:rsidRPr="00A45FE3" w:rsidDel="0078095F">
                <w:delText>None</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471" w:author="Tudor Gherman" w:date="2016-02-01T16:29:00Z"/>
        </w:trPr>
        <w:tc>
          <w:tcPr>
            <w:tcW w:w="2437" w:type="pct"/>
            <w:tcPrChange w:id="472" w:author="Tudor Gherman" w:date="2016-02-01T16:29:00Z">
              <w:tcPr>
                <w:tcW w:w="2503"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73" w:author="Tudor Gherman" w:date="2016-02-01T16:29:00Z"/>
              </w:rPr>
            </w:pPr>
            <w:del w:id="474" w:author="Tudor Gherman" w:date="2016-02-01T16:29:00Z">
              <w:r w:rsidRPr="00A45FE3" w:rsidDel="0078095F">
                <w:delText>EDID revision</w:delText>
              </w:r>
            </w:del>
          </w:p>
        </w:tc>
        <w:tc>
          <w:tcPr>
            <w:tcW w:w="2430" w:type="pct"/>
            <w:tcPrChange w:id="475" w:author="Tudor Gherman" w:date="2016-02-01T16:29:00Z">
              <w:tcPr>
                <w:tcW w:w="2497" w:type="pct"/>
              </w:tcPr>
            </w:tcPrChange>
          </w:tcPr>
          <w:p w:rsidR="00C2130C"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76" w:author="Tudor Gherman" w:date="2016-02-01T16:29:00Z"/>
              </w:rPr>
            </w:pPr>
            <w:del w:id="477" w:author="Tudor Gherman" w:date="2016-02-01T16:29:00Z">
              <w:r w:rsidRPr="00A45FE3" w:rsidDel="0078095F">
                <w:delText>1.4</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478" w:author="Tudor Gherman" w:date="2016-02-01T16:29:00Z"/>
        </w:trPr>
        <w:tc>
          <w:tcPr>
            <w:tcW w:w="2437" w:type="pct"/>
            <w:tcPrChange w:id="479" w:author="Tudor Gherman" w:date="2016-02-01T16:29:00Z">
              <w:tcPr>
                <w:tcW w:w="2503"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80" w:author="Tudor Gherman" w:date="2016-02-01T16:29:00Z"/>
              </w:rPr>
            </w:pPr>
            <w:del w:id="481" w:author="Tudor Gherman" w:date="2016-02-01T16:29:00Z">
              <w:r w:rsidRPr="00A45FE3" w:rsidDel="0078095F">
                <w:delText>Input signal type</w:delText>
              </w:r>
            </w:del>
          </w:p>
        </w:tc>
        <w:tc>
          <w:tcPr>
            <w:tcW w:w="2430" w:type="pct"/>
            <w:tcPrChange w:id="482" w:author="Tudor Gherman" w:date="2016-02-01T16:29:00Z">
              <w:tcPr>
                <w:tcW w:w="2497"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83" w:author="Tudor Gherman" w:date="2016-02-01T16:29:00Z"/>
              </w:rPr>
            </w:pPr>
            <w:del w:id="484" w:author="Tudor Gherman" w:date="2016-02-01T16:29:00Z">
              <w:r w:rsidRPr="00A45FE3" w:rsidDel="0078095F">
                <w:delText>Digital (DVI)</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485" w:author="Tudor Gherman" w:date="2016-02-01T16:29:00Z"/>
        </w:trPr>
        <w:tc>
          <w:tcPr>
            <w:tcW w:w="2437" w:type="pct"/>
            <w:tcPrChange w:id="486" w:author="Tudor Gherman" w:date="2016-02-01T16:29:00Z">
              <w:tcPr>
                <w:tcW w:w="2503" w:type="pct"/>
              </w:tcPr>
            </w:tcPrChange>
          </w:tcPr>
          <w:p w:rsidR="00C2130C" w:rsidRPr="00A45FE3"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87" w:author="Tudor Gherman" w:date="2016-02-01T16:29:00Z"/>
              </w:rPr>
            </w:pPr>
            <w:del w:id="488" w:author="Tudor Gherman" w:date="2016-02-01T16:29:00Z">
              <w:r w:rsidRPr="00A45FE3" w:rsidDel="0078095F">
                <w:delText>Color bit depth</w:delText>
              </w:r>
            </w:del>
          </w:p>
        </w:tc>
        <w:tc>
          <w:tcPr>
            <w:tcW w:w="2430" w:type="pct"/>
            <w:tcPrChange w:id="489" w:author="Tudor Gherman" w:date="2016-02-01T16:29:00Z">
              <w:tcPr>
                <w:tcW w:w="2497" w:type="pct"/>
              </w:tcPr>
            </w:tcPrChange>
          </w:tcPr>
          <w:p w:rsidR="00C2130C" w:rsidRPr="00A45FE3"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490" w:author="Tudor Gherman" w:date="2016-02-01T16:29:00Z"/>
              </w:rPr>
            </w:pPr>
            <w:del w:id="491" w:author="Tudor Gherman" w:date="2016-02-01T16:29:00Z">
              <w:r w:rsidRPr="00A45FE3" w:rsidDel="0078095F">
                <w:delText>8 bits per primary color</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492" w:author="Tudor Gherman" w:date="2016-02-01T16:29:00Z"/>
        </w:trPr>
        <w:tc>
          <w:tcPr>
            <w:tcW w:w="2437" w:type="pct"/>
            <w:tcPrChange w:id="493" w:author="Tudor Gherman" w:date="2016-02-01T16:29:00Z">
              <w:tcPr>
                <w:tcW w:w="2503"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94" w:author="Tudor Gherman" w:date="2016-02-01T16:29:00Z"/>
              </w:rPr>
            </w:pPr>
            <w:del w:id="495" w:author="Tudor Gherman" w:date="2016-02-01T16:29:00Z">
              <w:r w:rsidRPr="00A45FE3" w:rsidDel="0078095F">
                <w:delText>Color encoding formats</w:delText>
              </w:r>
            </w:del>
          </w:p>
        </w:tc>
        <w:tc>
          <w:tcPr>
            <w:tcW w:w="2430" w:type="pct"/>
            <w:tcPrChange w:id="496" w:author="Tudor Gherman" w:date="2016-02-01T16:29:00Z">
              <w:tcPr>
                <w:tcW w:w="2497"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497" w:author="Tudor Gherman" w:date="2016-02-01T16:29:00Z"/>
              </w:rPr>
            </w:pPr>
            <w:del w:id="498" w:author="Tudor Gherman" w:date="2016-02-01T16:29:00Z">
              <w:r w:rsidRPr="00A45FE3" w:rsidDel="0078095F">
                <w:delText>RGB 4:4:4</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499" w:author="Tudor Gherman" w:date="2016-02-01T16:29:00Z"/>
        </w:trPr>
        <w:tc>
          <w:tcPr>
            <w:tcW w:w="2437" w:type="pct"/>
            <w:tcPrChange w:id="500" w:author="Tudor Gherman" w:date="2016-02-01T16:29:00Z">
              <w:tcPr>
                <w:tcW w:w="2503" w:type="pct"/>
              </w:tcPr>
            </w:tcPrChange>
          </w:tcPr>
          <w:p w:rsidR="00C2130C" w:rsidRPr="00A45FE3"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501" w:author="Tudor Gherman" w:date="2016-02-01T16:29:00Z"/>
              </w:rPr>
            </w:pPr>
            <w:del w:id="502" w:author="Tudor Gherman" w:date="2016-02-01T16:29:00Z">
              <w:r w:rsidRPr="00A45FE3" w:rsidDel="0078095F">
                <w:delText>Screen size</w:delText>
              </w:r>
            </w:del>
          </w:p>
        </w:tc>
        <w:tc>
          <w:tcPr>
            <w:tcW w:w="2430" w:type="pct"/>
            <w:tcPrChange w:id="503" w:author="Tudor Gherman" w:date="2016-02-01T16:29:00Z">
              <w:tcPr>
                <w:tcW w:w="2497" w:type="pct"/>
              </w:tcPr>
            </w:tcPrChange>
          </w:tcPr>
          <w:p w:rsidR="00C2130C" w:rsidRPr="00A45FE3"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504" w:author="Tudor Gherman" w:date="2016-02-01T16:29:00Z"/>
              </w:rPr>
            </w:pPr>
            <w:del w:id="505" w:author="Tudor Gherman" w:date="2016-02-01T16:29:00Z">
              <w:r w:rsidRPr="00A45FE3" w:rsidDel="0078095F">
                <w:delText>510 x 290 mm (23.1 in)</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506" w:author="Tudor Gherman" w:date="2016-02-01T16:29:00Z"/>
        </w:trPr>
        <w:tc>
          <w:tcPr>
            <w:tcW w:w="2437" w:type="pct"/>
            <w:tcPrChange w:id="507" w:author="Tudor Gherman" w:date="2016-02-01T16:29:00Z">
              <w:tcPr>
                <w:tcW w:w="2503"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508" w:author="Tudor Gherman" w:date="2016-02-01T16:29:00Z"/>
              </w:rPr>
            </w:pPr>
            <w:del w:id="509" w:author="Tudor Gherman" w:date="2016-02-01T16:29:00Z">
              <w:r w:rsidRPr="00A45FE3" w:rsidDel="0078095F">
                <w:delText>Power management</w:delText>
              </w:r>
            </w:del>
          </w:p>
        </w:tc>
        <w:tc>
          <w:tcPr>
            <w:tcW w:w="2430" w:type="pct"/>
            <w:tcPrChange w:id="510" w:author="Tudor Gherman" w:date="2016-02-01T16:29:00Z">
              <w:tcPr>
                <w:tcW w:w="2497"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511" w:author="Tudor Gherman" w:date="2016-02-01T16:29:00Z"/>
              </w:rPr>
            </w:pPr>
            <w:del w:id="512" w:author="Tudor Gherman" w:date="2016-02-01T16:29:00Z">
              <w:r w:rsidRPr="00A45FE3" w:rsidDel="0078095F">
                <w:delText>Not supported</w:delText>
              </w:r>
            </w:del>
          </w:p>
        </w:tc>
      </w:tr>
      <w:tr w:rsidR="00C2130C" w:rsidDel="0078095F" w:rsidTr="0078095F">
        <w:trPr>
          <w:cnfStyle w:val="000000100000" w:firstRow="0" w:lastRow="0" w:firstColumn="0" w:lastColumn="0" w:oddVBand="0" w:evenVBand="0" w:oddHBand="1" w:evenHBand="0" w:firstRowFirstColumn="0" w:firstRowLastColumn="0" w:lastRowFirstColumn="0" w:lastRowLastColumn="0"/>
          <w:del w:id="513" w:author="Tudor Gherman" w:date="2016-02-01T16:29:00Z"/>
        </w:trPr>
        <w:tc>
          <w:tcPr>
            <w:tcW w:w="2437" w:type="pct"/>
            <w:tcPrChange w:id="514" w:author="Tudor Gherman" w:date="2016-02-01T16:29:00Z">
              <w:tcPr>
                <w:tcW w:w="2503" w:type="pct"/>
              </w:tcPr>
            </w:tcPrChange>
          </w:tcPr>
          <w:p w:rsidR="00C2130C" w:rsidRPr="00A45FE3"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515" w:author="Tudor Gherman" w:date="2016-02-01T16:29:00Z"/>
              </w:rPr>
            </w:pPr>
            <w:del w:id="516" w:author="Tudor Gherman" w:date="2016-02-01T16:29:00Z">
              <w:r w:rsidRPr="00A45FE3" w:rsidDel="0078095F">
                <w:delText>Extension blocs</w:delText>
              </w:r>
            </w:del>
          </w:p>
        </w:tc>
        <w:tc>
          <w:tcPr>
            <w:tcW w:w="2430" w:type="pct"/>
            <w:tcPrChange w:id="517" w:author="Tudor Gherman" w:date="2016-02-01T16:29:00Z">
              <w:tcPr>
                <w:tcW w:w="2497" w:type="pct"/>
              </w:tcPr>
            </w:tcPrChange>
          </w:tcPr>
          <w:p w:rsidR="00C2130C" w:rsidRPr="00A45FE3" w:rsidDel="0078095F" w:rsidRDefault="00C2130C" w:rsidP="003C1FA6">
            <w:pPr>
              <w:keepNext/>
              <w:cnfStyle w:val="000000100000" w:firstRow="0" w:lastRow="0" w:firstColumn="0" w:lastColumn="0" w:oddVBand="0" w:evenVBand="0" w:oddHBand="1" w:evenHBand="0" w:firstRowFirstColumn="0" w:firstRowLastColumn="0" w:lastRowFirstColumn="0" w:lastRowLastColumn="0"/>
              <w:rPr>
                <w:del w:id="518" w:author="Tudor Gherman" w:date="2016-02-01T16:29:00Z"/>
              </w:rPr>
            </w:pPr>
            <w:del w:id="519" w:author="Tudor Gherman" w:date="2016-02-01T16:29:00Z">
              <w:r w:rsidRPr="0057022A" w:rsidDel="0078095F">
                <w:delText>None</w:delText>
              </w:r>
            </w:del>
          </w:p>
        </w:tc>
      </w:tr>
      <w:tr w:rsidR="00C2130C" w:rsidDel="0078095F" w:rsidTr="0078095F">
        <w:trPr>
          <w:cnfStyle w:val="000000010000" w:firstRow="0" w:lastRow="0" w:firstColumn="0" w:lastColumn="0" w:oddVBand="0" w:evenVBand="0" w:oddHBand="0" w:evenHBand="1" w:firstRowFirstColumn="0" w:firstRowLastColumn="0" w:lastRowFirstColumn="0" w:lastRowLastColumn="0"/>
          <w:del w:id="520" w:author="Tudor Gherman" w:date="2016-02-01T16:29:00Z"/>
        </w:trPr>
        <w:tc>
          <w:tcPr>
            <w:tcW w:w="2437" w:type="pct"/>
            <w:tcPrChange w:id="521" w:author="Tudor Gherman" w:date="2016-02-01T16:29:00Z">
              <w:tcPr>
                <w:tcW w:w="2503" w:type="pct"/>
              </w:tcPr>
            </w:tcPrChange>
          </w:tcPr>
          <w:p w:rsidR="00C2130C" w:rsidRPr="00A45FE3"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522" w:author="Tudor Gherman" w:date="2016-02-01T16:29:00Z"/>
              </w:rPr>
            </w:pPr>
            <w:del w:id="523" w:author="Tudor Gherman" w:date="2016-02-01T16:29:00Z">
              <w:r w:rsidRPr="0057022A" w:rsidDel="0078095F">
                <w:delText>DDC/CI</w:delText>
              </w:r>
            </w:del>
          </w:p>
        </w:tc>
        <w:tc>
          <w:tcPr>
            <w:tcW w:w="2430" w:type="pct"/>
            <w:tcPrChange w:id="524" w:author="Tudor Gherman" w:date="2016-02-01T16:29:00Z">
              <w:tcPr>
                <w:tcW w:w="2497" w:type="pct"/>
              </w:tcPr>
            </w:tcPrChange>
          </w:tcPr>
          <w:p w:rsidR="00C2130C" w:rsidRPr="0057022A" w:rsidDel="0078095F" w:rsidRDefault="00C2130C" w:rsidP="003C1FA6">
            <w:pPr>
              <w:keepNext/>
              <w:cnfStyle w:val="000000010000" w:firstRow="0" w:lastRow="0" w:firstColumn="0" w:lastColumn="0" w:oddVBand="0" w:evenVBand="0" w:oddHBand="0" w:evenHBand="1" w:firstRowFirstColumn="0" w:firstRowLastColumn="0" w:lastRowFirstColumn="0" w:lastRowLastColumn="0"/>
              <w:rPr>
                <w:del w:id="525" w:author="Tudor Gherman" w:date="2016-02-01T16:29:00Z"/>
              </w:rPr>
            </w:pPr>
            <w:del w:id="526" w:author="Tudor Gherman" w:date="2016-02-01T16:29:00Z">
              <w:r w:rsidRPr="0057022A" w:rsidDel="0078095F">
                <w:delText>n/a</w:delText>
              </w:r>
            </w:del>
          </w:p>
        </w:tc>
      </w:tr>
    </w:tbl>
    <w:p w:rsidR="00A45FE3" w:rsidDel="0078095F" w:rsidRDefault="00A45FE3">
      <w:pPr>
        <w:rPr>
          <w:del w:id="527" w:author="Tudor Gherman" w:date="2016-02-01T16:29:00Z"/>
        </w:rPr>
      </w:pPr>
    </w:p>
    <w:tbl>
      <w:tblPr>
        <w:tblStyle w:val="Digilent3"/>
        <w:tblW w:w="5000" w:type="pct"/>
        <w:tblLook w:val="04A0" w:firstRow="1" w:lastRow="0" w:firstColumn="1" w:lastColumn="0" w:noHBand="0" w:noVBand="1"/>
      </w:tblPr>
      <w:tblGrid>
        <w:gridCol w:w="2313"/>
        <w:gridCol w:w="2197"/>
      </w:tblGrid>
      <w:tr w:rsidR="0057022A" w:rsidDel="0078095F" w:rsidTr="003C1FA6">
        <w:trPr>
          <w:cnfStyle w:val="100000000000" w:firstRow="1" w:lastRow="0" w:firstColumn="0" w:lastColumn="0" w:oddVBand="0" w:evenVBand="0" w:oddHBand="0" w:evenHBand="0" w:firstRowFirstColumn="0" w:firstRowLastColumn="0" w:lastRowFirstColumn="0" w:lastRowLastColumn="0"/>
          <w:del w:id="528" w:author="Tudor Gherman" w:date="2016-02-01T16:29:00Z"/>
        </w:trPr>
        <w:tc>
          <w:tcPr>
            <w:tcW w:w="5000" w:type="pct"/>
            <w:gridSpan w:val="2"/>
          </w:tcPr>
          <w:p w:rsidR="0057022A" w:rsidDel="0078095F" w:rsidRDefault="0057022A" w:rsidP="003C1FA6">
            <w:pPr>
              <w:keepNext/>
              <w:rPr>
                <w:del w:id="529" w:author="Tudor Gherman" w:date="2016-02-01T16:29:00Z"/>
              </w:rPr>
            </w:pPr>
            <w:del w:id="530" w:author="Tudor Gherman" w:date="2016-02-01T16:29:00Z">
              <w:r w:rsidRPr="0057022A" w:rsidDel="0078095F">
                <w:delText>Color characteristics</w:delText>
              </w:r>
            </w:del>
          </w:p>
        </w:tc>
      </w:tr>
      <w:tr w:rsidR="0057022A" w:rsidDel="0078095F" w:rsidTr="003C1FA6">
        <w:trPr>
          <w:cnfStyle w:val="000000100000" w:firstRow="0" w:lastRow="0" w:firstColumn="0" w:lastColumn="0" w:oddVBand="0" w:evenVBand="0" w:oddHBand="1" w:evenHBand="0" w:firstRowFirstColumn="0" w:firstRowLastColumn="0" w:lastRowFirstColumn="0" w:lastRowLastColumn="0"/>
          <w:del w:id="531" w:author="Tudor Gherman" w:date="2016-02-01T16:29:00Z"/>
        </w:trPr>
        <w:tc>
          <w:tcPr>
            <w:tcW w:w="2566" w:type="pct"/>
          </w:tcPr>
          <w:p w:rsidR="0057022A" w:rsidDel="0078095F" w:rsidRDefault="0057022A" w:rsidP="003C1FA6">
            <w:pPr>
              <w:keepNext/>
              <w:rPr>
                <w:del w:id="532" w:author="Tudor Gherman" w:date="2016-02-01T16:29:00Z"/>
              </w:rPr>
            </w:pPr>
            <w:del w:id="533" w:author="Tudor Gherman" w:date="2016-02-01T16:29:00Z">
              <w:r w:rsidRPr="0057022A" w:rsidDel="0078095F">
                <w:delText>Default color space</w:delText>
              </w:r>
            </w:del>
          </w:p>
        </w:tc>
        <w:tc>
          <w:tcPr>
            <w:tcW w:w="2434" w:type="pct"/>
          </w:tcPr>
          <w:p w:rsidR="0057022A" w:rsidDel="0078095F" w:rsidRDefault="0057022A" w:rsidP="003C1FA6">
            <w:pPr>
              <w:keepNext/>
              <w:rPr>
                <w:del w:id="534" w:author="Tudor Gherman" w:date="2016-02-01T16:29:00Z"/>
              </w:rPr>
            </w:pPr>
            <w:del w:id="535" w:author="Tudor Gherman" w:date="2016-02-01T16:29:00Z">
              <w:r w:rsidRPr="0057022A" w:rsidDel="0078095F">
                <w:delText>Non-sRGB</w:delText>
              </w:r>
            </w:del>
          </w:p>
        </w:tc>
      </w:tr>
      <w:tr w:rsidR="0057022A" w:rsidDel="0078095F" w:rsidTr="003C1FA6">
        <w:trPr>
          <w:cnfStyle w:val="000000010000" w:firstRow="0" w:lastRow="0" w:firstColumn="0" w:lastColumn="0" w:oddVBand="0" w:evenVBand="0" w:oddHBand="0" w:evenHBand="1" w:firstRowFirstColumn="0" w:firstRowLastColumn="0" w:lastRowFirstColumn="0" w:lastRowLastColumn="0"/>
          <w:del w:id="536" w:author="Tudor Gherman" w:date="2016-02-01T16:29:00Z"/>
        </w:trPr>
        <w:tc>
          <w:tcPr>
            <w:tcW w:w="2566" w:type="pct"/>
          </w:tcPr>
          <w:p w:rsidR="0057022A" w:rsidDel="0078095F" w:rsidRDefault="0057022A" w:rsidP="003C1FA6">
            <w:pPr>
              <w:keepNext/>
              <w:rPr>
                <w:del w:id="537" w:author="Tudor Gherman" w:date="2016-02-01T16:29:00Z"/>
              </w:rPr>
            </w:pPr>
            <w:del w:id="538" w:author="Tudor Gherman" w:date="2016-02-01T16:29:00Z">
              <w:r w:rsidRPr="0057022A" w:rsidDel="0078095F">
                <w:delText>Display gamma</w:delText>
              </w:r>
            </w:del>
          </w:p>
        </w:tc>
        <w:tc>
          <w:tcPr>
            <w:tcW w:w="2434" w:type="pct"/>
          </w:tcPr>
          <w:p w:rsidR="0057022A" w:rsidDel="0078095F" w:rsidRDefault="0057022A" w:rsidP="003C1FA6">
            <w:pPr>
              <w:keepNext/>
              <w:rPr>
                <w:del w:id="539" w:author="Tudor Gherman" w:date="2016-02-01T16:29:00Z"/>
              </w:rPr>
            </w:pPr>
            <w:del w:id="540" w:author="Tudor Gherman" w:date="2016-02-01T16:29:00Z">
              <w:r w:rsidRPr="0057022A" w:rsidDel="0078095F">
                <w:delText>2.20</w:delText>
              </w:r>
            </w:del>
          </w:p>
        </w:tc>
      </w:tr>
      <w:tr w:rsidR="0057022A" w:rsidDel="0078095F" w:rsidTr="003C1FA6">
        <w:trPr>
          <w:cnfStyle w:val="000000100000" w:firstRow="0" w:lastRow="0" w:firstColumn="0" w:lastColumn="0" w:oddVBand="0" w:evenVBand="0" w:oddHBand="1" w:evenHBand="0" w:firstRowFirstColumn="0" w:firstRowLastColumn="0" w:lastRowFirstColumn="0" w:lastRowLastColumn="0"/>
          <w:del w:id="541" w:author="Tudor Gherman" w:date="2016-02-01T16:29:00Z"/>
        </w:trPr>
        <w:tc>
          <w:tcPr>
            <w:tcW w:w="2566" w:type="pct"/>
          </w:tcPr>
          <w:p w:rsidR="0057022A" w:rsidDel="0078095F" w:rsidRDefault="0057022A" w:rsidP="003C1FA6">
            <w:pPr>
              <w:keepNext/>
              <w:rPr>
                <w:del w:id="542" w:author="Tudor Gherman" w:date="2016-02-01T16:29:00Z"/>
              </w:rPr>
            </w:pPr>
            <w:del w:id="543" w:author="Tudor Gherman" w:date="2016-02-01T16:29:00Z">
              <w:r w:rsidRPr="0057022A" w:rsidDel="0078095F">
                <w:delText>Red chromaticity</w:delText>
              </w:r>
            </w:del>
          </w:p>
        </w:tc>
        <w:tc>
          <w:tcPr>
            <w:tcW w:w="2434" w:type="pct"/>
          </w:tcPr>
          <w:p w:rsidR="0057022A" w:rsidDel="0078095F" w:rsidRDefault="0057022A" w:rsidP="003C1FA6">
            <w:pPr>
              <w:keepNext/>
              <w:rPr>
                <w:del w:id="544" w:author="Tudor Gherman" w:date="2016-02-01T16:29:00Z"/>
              </w:rPr>
            </w:pPr>
            <w:del w:id="545" w:author="Tudor Gherman" w:date="2016-02-01T16:29:00Z">
              <w:r w:rsidRPr="0057022A" w:rsidDel="0078095F">
                <w:delText>Rx 0.640 - Ry 0.330</w:delText>
              </w:r>
            </w:del>
          </w:p>
        </w:tc>
      </w:tr>
      <w:tr w:rsidR="0057022A" w:rsidDel="0078095F" w:rsidTr="003C1FA6">
        <w:trPr>
          <w:cnfStyle w:val="000000010000" w:firstRow="0" w:lastRow="0" w:firstColumn="0" w:lastColumn="0" w:oddVBand="0" w:evenVBand="0" w:oddHBand="0" w:evenHBand="1" w:firstRowFirstColumn="0" w:firstRowLastColumn="0" w:lastRowFirstColumn="0" w:lastRowLastColumn="0"/>
          <w:del w:id="546" w:author="Tudor Gherman" w:date="2016-02-01T16:29:00Z"/>
        </w:trPr>
        <w:tc>
          <w:tcPr>
            <w:tcW w:w="2566" w:type="pct"/>
          </w:tcPr>
          <w:p w:rsidR="0057022A" w:rsidDel="0078095F" w:rsidRDefault="0057022A" w:rsidP="003C1FA6">
            <w:pPr>
              <w:keepNext/>
              <w:rPr>
                <w:del w:id="547" w:author="Tudor Gherman" w:date="2016-02-01T16:29:00Z"/>
              </w:rPr>
            </w:pPr>
            <w:del w:id="548" w:author="Tudor Gherman" w:date="2016-02-01T16:29:00Z">
              <w:r w:rsidRPr="0057022A" w:rsidDel="0078095F">
                <w:delText>Green chromaticity</w:delText>
              </w:r>
            </w:del>
          </w:p>
        </w:tc>
        <w:tc>
          <w:tcPr>
            <w:tcW w:w="2434" w:type="pct"/>
          </w:tcPr>
          <w:p w:rsidR="0057022A" w:rsidDel="0078095F" w:rsidRDefault="0057022A" w:rsidP="003C1FA6">
            <w:pPr>
              <w:keepNext/>
              <w:rPr>
                <w:del w:id="549" w:author="Tudor Gherman" w:date="2016-02-01T16:29:00Z"/>
              </w:rPr>
            </w:pPr>
            <w:del w:id="550" w:author="Tudor Gherman" w:date="2016-02-01T16:29:00Z">
              <w:r w:rsidRPr="0057022A" w:rsidDel="0078095F">
                <w:delText>Gx 0.276 - Gy 0.594</w:delText>
              </w:r>
            </w:del>
          </w:p>
        </w:tc>
      </w:tr>
      <w:tr w:rsidR="0057022A" w:rsidDel="0078095F" w:rsidTr="003C1FA6">
        <w:trPr>
          <w:cnfStyle w:val="000000100000" w:firstRow="0" w:lastRow="0" w:firstColumn="0" w:lastColumn="0" w:oddVBand="0" w:evenVBand="0" w:oddHBand="1" w:evenHBand="0" w:firstRowFirstColumn="0" w:firstRowLastColumn="0" w:lastRowFirstColumn="0" w:lastRowLastColumn="0"/>
          <w:del w:id="551" w:author="Tudor Gherman" w:date="2016-02-01T16:29:00Z"/>
        </w:trPr>
        <w:tc>
          <w:tcPr>
            <w:tcW w:w="2566" w:type="pct"/>
          </w:tcPr>
          <w:p w:rsidR="0057022A" w:rsidDel="0078095F" w:rsidRDefault="0057022A" w:rsidP="003C1FA6">
            <w:pPr>
              <w:keepNext/>
              <w:rPr>
                <w:del w:id="552" w:author="Tudor Gherman" w:date="2016-02-01T16:29:00Z"/>
              </w:rPr>
            </w:pPr>
            <w:del w:id="553" w:author="Tudor Gherman" w:date="2016-02-01T16:29:00Z">
              <w:r w:rsidRPr="0057022A" w:rsidDel="0078095F">
                <w:delText>Blue chromaticity</w:delText>
              </w:r>
            </w:del>
          </w:p>
        </w:tc>
        <w:tc>
          <w:tcPr>
            <w:tcW w:w="2434" w:type="pct"/>
          </w:tcPr>
          <w:p w:rsidR="0057022A" w:rsidDel="0078095F" w:rsidRDefault="0057022A" w:rsidP="003C1FA6">
            <w:pPr>
              <w:keepNext/>
              <w:rPr>
                <w:del w:id="554" w:author="Tudor Gherman" w:date="2016-02-01T16:29:00Z"/>
              </w:rPr>
            </w:pPr>
            <w:del w:id="555" w:author="Tudor Gherman" w:date="2016-02-01T16:29:00Z">
              <w:r w:rsidRPr="0057022A" w:rsidDel="0078095F">
                <w:delText>Bx 0.145 - By 0.060</w:delText>
              </w:r>
            </w:del>
          </w:p>
        </w:tc>
      </w:tr>
      <w:tr w:rsidR="0057022A" w:rsidDel="0078095F" w:rsidTr="003C1FA6">
        <w:trPr>
          <w:cnfStyle w:val="000000010000" w:firstRow="0" w:lastRow="0" w:firstColumn="0" w:lastColumn="0" w:oddVBand="0" w:evenVBand="0" w:oddHBand="0" w:evenHBand="1" w:firstRowFirstColumn="0" w:firstRowLastColumn="0" w:lastRowFirstColumn="0" w:lastRowLastColumn="0"/>
          <w:del w:id="556" w:author="Tudor Gherman" w:date="2016-02-01T16:29:00Z"/>
        </w:trPr>
        <w:tc>
          <w:tcPr>
            <w:tcW w:w="2566" w:type="pct"/>
          </w:tcPr>
          <w:p w:rsidR="0057022A" w:rsidDel="0078095F" w:rsidRDefault="0057022A" w:rsidP="003C1FA6">
            <w:pPr>
              <w:keepNext/>
              <w:rPr>
                <w:del w:id="557" w:author="Tudor Gherman" w:date="2016-02-01T16:29:00Z"/>
              </w:rPr>
            </w:pPr>
            <w:del w:id="558" w:author="Tudor Gherman" w:date="2016-02-01T16:29:00Z">
              <w:r w:rsidRPr="0057022A" w:rsidDel="0078095F">
                <w:delText>White point (default)</w:delText>
              </w:r>
            </w:del>
          </w:p>
        </w:tc>
        <w:tc>
          <w:tcPr>
            <w:tcW w:w="2434" w:type="pct"/>
          </w:tcPr>
          <w:p w:rsidR="0057022A" w:rsidDel="0078095F" w:rsidRDefault="0057022A" w:rsidP="003C1FA6">
            <w:pPr>
              <w:keepNext/>
              <w:rPr>
                <w:del w:id="559" w:author="Tudor Gherman" w:date="2016-02-01T16:29:00Z"/>
              </w:rPr>
            </w:pPr>
            <w:del w:id="560" w:author="Tudor Gherman" w:date="2016-02-01T16:29:00Z">
              <w:r w:rsidRPr="0057022A" w:rsidDel="0078095F">
                <w:delText>Wx 0.283 - Wy 0.297</w:delText>
              </w:r>
            </w:del>
          </w:p>
        </w:tc>
      </w:tr>
      <w:tr w:rsidR="0057022A" w:rsidDel="0078095F" w:rsidTr="003C1FA6">
        <w:trPr>
          <w:cnfStyle w:val="000000100000" w:firstRow="0" w:lastRow="0" w:firstColumn="0" w:lastColumn="0" w:oddVBand="0" w:evenVBand="0" w:oddHBand="1" w:evenHBand="0" w:firstRowFirstColumn="0" w:firstRowLastColumn="0" w:lastRowFirstColumn="0" w:lastRowLastColumn="0"/>
          <w:del w:id="561" w:author="Tudor Gherman" w:date="2016-02-01T16:29:00Z"/>
        </w:trPr>
        <w:tc>
          <w:tcPr>
            <w:tcW w:w="2566" w:type="pct"/>
          </w:tcPr>
          <w:p w:rsidR="0057022A" w:rsidDel="0078095F" w:rsidRDefault="0057022A" w:rsidP="003C1FA6">
            <w:pPr>
              <w:keepNext/>
              <w:rPr>
                <w:del w:id="562" w:author="Tudor Gherman" w:date="2016-02-01T16:29:00Z"/>
              </w:rPr>
            </w:pPr>
            <w:del w:id="563" w:author="Tudor Gherman" w:date="2016-02-01T16:29:00Z">
              <w:r w:rsidRPr="0057022A" w:rsidDel="0078095F">
                <w:delText>Additional descriptors</w:delText>
              </w:r>
            </w:del>
          </w:p>
        </w:tc>
        <w:tc>
          <w:tcPr>
            <w:tcW w:w="2434" w:type="pct"/>
          </w:tcPr>
          <w:p w:rsidR="0057022A" w:rsidDel="0078095F" w:rsidRDefault="0057022A" w:rsidP="003C1FA6">
            <w:pPr>
              <w:keepNext/>
              <w:rPr>
                <w:del w:id="564" w:author="Tudor Gherman" w:date="2016-02-01T16:29:00Z"/>
              </w:rPr>
            </w:pPr>
            <w:del w:id="565" w:author="Tudor Gherman" w:date="2016-02-01T16:29:00Z">
              <w:r w:rsidRPr="0057022A" w:rsidDel="0078095F">
                <w:delText>None</w:delText>
              </w:r>
            </w:del>
          </w:p>
        </w:tc>
      </w:tr>
    </w:tbl>
    <w:p w:rsidR="00C4433C" w:rsidDel="0078095F" w:rsidRDefault="00C4433C">
      <w:pPr>
        <w:rPr>
          <w:del w:id="566" w:author="Tudor Gherman" w:date="2016-02-01T16:29:00Z"/>
        </w:rPr>
      </w:pPr>
    </w:p>
    <w:tbl>
      <w:tblPr>
        <w:tblStyle w:val="Digilent3"/>
        <w:tblW w:w="5000" w:type="pct"/>
        <w:tblLook w:val="04A0" w:firstRow="1" w:lastRow="0" w:firstColumn="1" w:lastColumn="0" w:noHBand="0" w:noVBand="1"/>
      </w:tblPr>
      <w:tblGrid>
        <w:gridCol w:w="1610"/>
        <w:gridCol w:w="2900"/>
      </w:tblGrid>
      <w:tr w:rsidR="0057022A" w:rsidDel="0078095F" w:rsidTr="000C658C">
        <w:trPr>
          <w:cnfStyle w:val="100000000000" w:firstRow="1" w:lastRow="0" w:firstColumn="0" w:lastColumn="0" w:oddVBand="0" w:evenVBand="0" w:oddHBand="0" w:evenHBand="0" w:firstRowFirstColumn="0" w:firstRowLastColumn="0" w:lastRowFirstColumn="0" w:lastRowLastColumn="0"/>
          <w:del w:id="567" w:author="Tudor Gherman" w:date="2016-02-01T16:29:00Z"/>
        </w:trPr>
        <w:tc>
          <w:tcPr>
            <w:tcW w:w="4911" w:type="pct"/>
            <w:gridSpan w:val="2"/>
          </w:tcPr>
          <w:p w:rsidR="0057022A" w:rsidDel="0078095F" w:rsidRDefault="0057022A" w:rsidP="003C1FA6">
            <w:pPr>
              <w:keepNext/>
              <w:rPr>
                <w:del w:id="568" w:author="Tudor Gherman" w:date="2016-02-01T16:29:00Z"/>
              </w:rPr>
            </w:pPr>
            <w:del w:id="569" w:author="Tudor Gherman" w:date="2016-02-01T16:29:00Z">
              <w:r w:rsidDel="0078095F">
                <w:delText>Timing characteristics</w:delText>
              </w:r>
            </w:del>
          </w:p>
        </w:tc>
      </w:tr>
      <w:tr w:rsidR="0057022A" w:rsidDel="0078095F" w:rsidTr="000C658C">
        <w:trPr>
          <w:cnfStyle w:val="000000100000" w:firstRow="0" w:lastRow="0" w:firstColumn="0" w:lastColumn="0" w:oddVBand="0" w:evenVBand="0" w:oddHBand="1" w:evenHBand="0" w:firstRowFirstColumn="0" w:firstRowLastColumn="0" w:lastRowFirstColumn="0" w:lastRowLastColumn="0"/>
          <w:del w:id="570" w:author="Tudor Gherman" w:date="2016-02-01T16:29:00Z"/>
        </w:trPr>
        <w:tc>
          <w:tcPr>
            <w:tcW w:w="1718" w:type="pct"/>
          </w:tcPr>
          <w:p w:rsidR="0057022A" w:rsidDel="0078095F" w:rsidRDefault="0057022A" w:rsidP="003C1FA6">
            <w:pPr>
              <w:keepNext/>
              <w:rPr>
                <w:del w:id="571" w:author="Tudor Gherman" w:date="2016-02-01T16:29:00Z"/>
              </w:rPr>
            </w:pPr>
            <w:del w:id="572" w:author="Tudor Gherman" w:date="2016-02-01T16:29:00Z">
              <w:r w:rsidDel="0078095F">
                <w:delText>GTF standard</w:delText>
              </w:r>
            </w:del>
          </w:p>
        </w:tc>
        <w:tc>
          <w:tcPr>
            <w:tcW w:w="3149" w:type="pct"/>
          </w:tcPr>
          <w:p w:rsidR="0057022A" w:rsidDel="0078095F" w:rsidRDefault="0057022A" w:rsidP="003C1FA6">
            <w:pPr>
              <w:keepNext/>
              <w:rPr>
                <w:del w:id="573" w:author="Tudor Gherman" w:date="2016-02-01T16:29:00Z"/>
              </w:rPr>
            </w:pPr>
            <w:del w:id="574" w:author="Tudor Gherman" w:date="2016-02-01T16:29:00Z">
              <w:r w:rsidDel="0078095F">
                <w:delText>Not supported</w:delText>
              </w:r>
            </w:del>
          </w:p>
        </w:tc>
      </w:tr>
      <w:tr w:rsidR="0057022A" w:rsidDel="0078095F" w:rsidTr="000C658C">
        <w:trPr>
          <w:cnfStyle w:val="000000010000" w:firstRow="0" w:lastRow="0" w:firstColumn="0" w:lastColumn="0" w:oddVBand="0" w:evenVBand="0" w:oddHBand="0" w:evenHBand="1" w:firstRowFirstColumn="0" w:firstRowLastColumn="0" w:lastRowFirstColumn="0" w:lastRowLastColumn="0"/>
          <w:del w:id="575" w:author="Tudor Gherman" w:date="2016-02-01T16:29:00Z"/>
        </w:trPr>
        <w:tc>
          <w:tcPr>
            <w:tcW w:w="1718" w:type="pct"/>
          </w:tcPr>
          <w:p w:rsidR="0057022A" w:rsidDel="0078095F" w:rsidRDefault="0057022A" w:rsidP="003C1FA6">
            <w:pPr>
              <w:keepNext/>
              <w:rPr>
                <w:del w:id="576" w:author="Tudor Gherman" w:date="2016-02-01T16:29:00Z"/>
              </w:rPr>
            </w:pPr>
            <w:del w:id="577" w:author="Tudor Gherman" w:date="2016-02-01T16:29:00Z">
              <w:r w:rsidDel="0078095F">
                <w:delText>Additional descriptors</w:delText>
              </w:r>
            </w:del>
          </w:p>
        </w:tc>
        <w:tc>
          <w:tcPr>
            <w:tcW w:w="3149" w:type="pct"/>
          </w:tcPr>
          <w:p w:rsidR="0057022A" w:rsidDel="0078095F" w:rsidRDefault="0057022A" w:rsidP="003C1FA6">
            <w:pPr>
              <w:keepNext/>
              <w:rPr>
                <w:del w:id="578" w:author="Tudor Gherman" w:date="2016-02-01T16:29:00Z"/>
              </w:rPr>
            </w:pPr>
            <w:del w:id="579" w:author="Tudor Gherman" w:date="2016-02-01T16:29:00Z">
              <w:r w:rsidDel="0078095F">
                <w:delText>None</w:delText>
              </w:r>
            </w:del>
          </w:p>
        </w:tc>
      </w:tr>
      <w:tr w:rsidR="0057022A" w:rsidDel="0078095F" w:rsidTr="000C658C">
        <w:trPr>
          <w:cnfStyle w:val="000000100000" w:firstRow="0" w:lastRow="0" w:firstColumn="0" w:lastColumn="0" w:oddVBand="0" w:evenVBand="0" w:oddHBand="1" w:evenHBand="0" w:firstRowFirstColumn="0" w:firstRowLastColumn="0" w:lastRowFirstColumn="0" w:lastRowLastColumn="0"/>
          <w:del w:id="580" w:author="Tudor Gherman" w:date="2016-02-01T16:29:00Z"/>
        </w:trPr>
        <w:tc>
          <w:tcPr>
            <w:tcW w:w="1718" w:type="pct"/>
          </w:tcPr>
          <w:p w:rsidR="0057022A" w:rsidDel="0078095F" w:rsidRDefault="0057022A" w:rsidP="003C1FA6">
            <w:pPr>
              <w:keepNext/>
              <w:rPr>
                <w:del w:id="581" w:author="Tudor Gherman" w:date="2016-02-01T16:29:00Z"/>
              </w:rPr>
            </w:pPr>
            <w:del w:id="582" w:author="Tudor Gherman" w:date="2016-02-01T16:29:00Z">
              <w:r w:rsidDel="0078095F">
                <w:delText>Preferred timing</w:delText>
              </w:r>
            </w:del>
          </w:p>
        </w:tc>
        <w:tc>
          <w:tcPr>
            <w:tcW w:w="3149" w:type="pct"/>
          </w:tcPr>
          <w:p w:rsidR="0057022A" w:rsidDel="0078095F" w:rsidRDefault="0057022A" w:rsidP="003C1FA6">
            <w:pPr>
              <w:keepNext/>
              <w:rPr>
                <w:del w:id="583" w:author="Tudor Gherman" w:date="2016-02-01T16:29:00Z"/>
              </w:rPr>
            </w:pPr>
            <w:del w:id="584" w:author="Tudor Gherman" w:date="2016-02-01T16:29:00Z">
              <w:r w:rsidDel="0078095F">
                <w:delText>No</w:delText>
              </w:r>
            </w:del>
          </w:p>
        </w:tc>
      </w:tr>
      <w:tr w:rsidR="0057022A" w:rsidDel="0078095F" w:rsidTr="000C658C">
        <w:trPr>
          <w:cnfStyle w:val="000000010000" w:firstRow="0" w:lastRow="0" w:firstColumn="0" w:lastColumn="0" w:oddVBand="0" w:evenVBand="0" w:oddHBand="0" w:evenHBand="1" w:firstRowFirstColumn="0" w:firstRowLastColumn="0" w:lastRowFirstColumn="0" w:lastRowLastColumn="0"/>
          <w:del w:id="585" w:author="Tudor Gherman" w:date="2016-02-01T16:29:00Z"/>
        </w:trPr>
        <w:tc>
          <w:tcPr>
            <w:tcW w:w="1718" w:type="pct"/>
          </w:tcPr>
          <w:p w:rsidR="0057022A" w:rsidDel="0078095F" w:rsidRDefault="0057022A" w:rsidP="003C1FA6">
            <w:pPr>
              <w:keepNext/>
              <w:rPr>
                <w:del w:id="586" w:author="Tudor Gherman" w:date="2016-02-01T16:29:00Z"/>
              </w:rPr>
            </w:pPr>
            <w:del w:id="587" w:author="Tudor Gherman" w:date="2016-02-01T16:29:00Z">
              <w:r w:rsidDel="0078095F">
                <w:delText>Detailed timing #1</w:delText>
              </w:r>
            </w:del>
          </w:p>
        </w:tc>
        <w:tc>
          <w:tcPr>
            <w:tcW w:w="3149" w:type="pct"/>
          </w:tcPr>
          <w:p w:rsidR="0057022A" w:rsidDel="0078095F" w:rsidRDefault="0057022A" w:rsidP="003C1FA6">
            <w:pPr>
              <w:keepNext/>
              <w:rPr>
                <w:del w:id="588" w:author="Tudor Gherman" w:date="2016-02-01T16:29:00Z"/>
              </w:rPr>
            </w:pPr>
            <w:del w:id="589" w:author="Tudor Gherman" w:date="2016-02-01T16:29:00Z">
              <w:r w:rsidRPr="0057022A" w:rsidDel="0078095F">
                <w:delText>1280x1024p at 60Hz (5:4)</w:delText>
              </w:r>
            </w:del>
          </w:p>
        </w:tc>
      </w:tr>
      <w:tr w:rsidR="0057022A" w:rsidDel="0078095F" w:rsidTr="000C658C">
        <w:trPr>
          <w:cnfStyle w:val="000000100000" w:firstRow="0" w:lastRow="0" w:firstColumn="0" w:lastColumn="0" w:oddVBand="0" w:evenVBand="0" w:oddHBand="1" w:evenHBand="0" w:firstRowFirstColumn="0" w:firstRowLastColumn="0" w:lastRowFirstColumn="0" w:lastRowLastColumn="0"/>
          <w:del w:id="590" w:author="Tudor Gherman" w:date="2016-02-01T16:29:00Z"/>
        </w:trPr>
        <w:tc>
          <w:tcPr>
            <w:tcW w:w="1718" w:type="pct"/>
          </w:tcPr>
          <w:p w:rsidR="0057022A" w:rsidDel="0078095F" w:rsidRDefault="0057022A" w:rsidP="003C1FA6">
            <w:pPr>
              <w:keepNext/>
              <w:rPr>
                <w:del w:id="591" w:author="Tudor Gherman" w:date="2016-02-01T16:29:00Z"/>
              </w:rPr>
            </w:pPr>
            <w:del w:id="592" w:author="Tudor Gherman" w:date="2016-02-01T16:29:00Z">
              <w:r w:rsidDel="0078095F">
                <w:delText>Standard timings</w:delText>
              </w:r>
            </w:del>
          </w:p>
        </w:tc>
        <w:tc>
          <w:tcPr>
            <w:tcW w:w="3149" w:type="pct"/>
          </w:tcPr>
          <w:p w:rsidR="0057022A" w:rsidDel="0078095F" w:rsidRDefault="0057022A" w:rsidP="003C1FA6">
            <w:pPr>
              <w:keepNext/>
              <w:rPr>
                <w:del w:id="593" w:author="Tudor Gherman" w:date="2016-02-01T16:29:00Z"/>
              </w:rPr>
            </w:pPr>
            <w:del w:id="594" w:author="Tudor Gherman" w:date="2016-02-01T16:29:00Z">
              <w:r w:rsidDel="0078095F">
                <w:delText>640 x</w:delText>
              </w:r>
              <w:r w:rsidR="00C4433C" w:rsidDel="0078095F">
                <w:delText xml:space="preserve"> </w:delText>
              </w:r>
              <w:r w:rsidDel="0078095F">
                <w:delText>480p at</w:delText>
              </w:r>
              <w:r w:rsidR="00C4433C" w:rsidDel="0078095F">
                <w:delText xml:space="preserve"> </w:delText>
              </w:r>
              <w:r w:rsidDel="0078095F">
                <w:delText>60Hz - IBM VGA</w:delText>
              </w:r>
            </w:del>
          </w:p>
          <w:p w:rsidR="0057022A" w:rsidDel="0078095F" w:rsidRDefault="0057022A" w:rsidP="003C1FA6">
            <w:pPr>
              <w:keepNext/>
              <w:rPr>
                <w:del w:id="595" w:author="Tudor Gherman" w:date="2016-02-01T16:29:00Z"/>
              </w:rPr>
            </w:pPr>
            <w:del w:id="596" w:author="Tudor Gherman" w:date="2016-02-01T16:29:00Z">
              <w:r w:rsidDel="0078095F">
                <w:delText>800 x</w:delText>
              </w:r>
              <w:r w:rsidR="00C4433C" w:rsidDel="0078095F">
                <w:delText xml:space="preserve"> </w:delText>
              </w:r>
              <w:r w:rsidDel="0078095F">
                <w:delText>600p at</w:delText>
              </w:r>
              <w:r w:rsidR="00C4433C" w:rsidDel="0078095F">
                <w:delText xml:space="preserve"> </w:delText>
              </w:r>
              <w:r w:rsidDel="0078095F">
                <w:delText>60Hz - VESA</w:delText>
              </w:r>
            </w:del>
          </w:p>
          <w:p w:rsidR="0057022A" w:rsidDel="0078095F" w:rsidRDefault="0057022A" w:rsidP="003C1FA6">
            <w:pPr>
              <w:keepNext/>
              <w:rPr>
                <w:del w:id="597" w:author="Tudor Gherman" w:date="2016-02-01T16:29:00Z"/>
              </w:rPr>
            </w:pPr>
            <w:del w:id="598" w:author="Tudor Gherman" w:date="2016-02-01T16:29:00Z">
              <w:r w:rsidDel="0078095F">
                <w:delText>1024 x</w:delText>
              </w:r>
              <w:r w:rsidR="00C4433C" w:rsidDel="0078095F">
                <w:delText xml:space="preserve"> </w:delText>
              </w:r>
              <w:r w:rsidDel="0078095F">
                <w:delText>768p at</w:delText>
              </w:r>
              <w:r w:rsidR="00C4433C" w:rsidDel="0078095F">
                <w:delText xml:space="preserve"> </w:delText>
              </w:r>
              <w:r w:rsidDel="0078095F">
                <w:delText>60Hz - VESA</w:delText>
              </w:r>
            </w:del>
          </w:p>
          <w:p w:rsidR="0057022A" w:rsidDel="0078095F" w:rsidRDefault="0057022A" w:rsidP="003C1FA6">
            <w:pPr>
              <w:keepNext/>
              <w:rPr>
                <w:del w:id="599" w:author="Tudor Gherman" w:date="2016-02-01T16:29:00Z"/>
              </w:rPr>
            </w:pPr>
            <w:del w:id="600" w:author="Tudor Gherman" w:date="2016-02-01T16:29:00Z">
              <w:r w:rsidDel="0078095F">
                <w:delText>1680 x 1050p at</w:delText>
              </w:r>
              <w:r w:rsidR="00C4433C" w:rsidDel="0078095F">
                <w:delText xml:space="preserve"> </w:delText>
              </w:r>
              <w:r w:rsidDel="0078095F">
                <w:delText>60Hz - VESA STD</w:delText>
              </w:r>
            </w:del>
          </w:p>
          <w:p w:rsidR="0057022A" w:rsidDel="0078095F" w:rsidRDefault="0057022A" w:rsidP="003C1FA6">
            <w:pPr>
              <w:keepNext/>
              <w:rPr>
                <w:del w:id="601" w:author="Tudor Gherman" w:date="2016-02-01T16:29:00Z"/>
              </w:rPr>
            </w:pPr>
            <w:del w:id="602" w:author="Tudor Gherman" w:date="2016-02-01T16:29:00Z">
              <w:r w:rsidDel="0078095F">
                <w:delText>1920 x 1080p at</w:delText>
              </w:r>
              <w:r w:rsidR="00C4433C" w:rsidDel="0078095F">
                <w:delText xml:space="preserve"> </w:delText>
              </w:r>
              <w:r w:rsidDel="0078095F">
                <w:delText>60Hz - VESA STD</w:delText>
              </w:r>
            </w:del>
          </w:p>
          <w:p w:rsidR="0057022A" w:rsidDel="0078095F" w:rsidRDefault="0057022A" w:rsidP="003C1FA6">
            <w:pPr>
              <w:keepNext/>
              <w:rPr>
                <w:del w:id="603" w:author="Tudor Gherman" w:date="2016-02-01T16:29:00Z"/>
              </w:rPr>
            </w:pPr>
            <w:del w:id="604" w:author="Tudor Gherman" w:date="2016-02-01T16:29:00Z">
              <w:r w:rsidDel="0078095F">
                <w:delText>1280 x 1024p at</w:delText>
              </w:r>
              <w:r w:rsidR="00C4433C" w:rsidDel="0078095F">
                <w:delText xml:space="preserve"> </w:delText>
              </w:r>
              <w:r w:rsidDel="0078095F">
                <w:delText>60Hz - VESA STD</w:delText>
              </w:r>
            </w:del>
          </w:p>
          <w:p w:rsidR="00A902A8" w:rsidDel="0078095F" w:rsidRDefault="00A902A8" w:rsidP="003C1FA6">
            <w:pPr>
              <w:keepNext/>
              <w:rPr>
                <w:del w:id="605" w:author="Tudor Gherman" w:date="2016-02-01T16:29:00Z"/>
              </w:rPr>
            </w:pPr>
            <w:del w:id="606" w:author="Tudor Gherman" w:date="2016-02-01T16:29:00Z">
              <w:r w:rsidDel="0078095F">
                <w:delText>1280 x 720p at 60Hz</w:delText>
              </w:r>
            </w:del>
          </w:p>
        </w:tc>
      </w:tr>
    </w:tbl>
    <w:p w:rsidR="000C658C" w:rsidRDefault="000C658C">
      <w:pPr>
        <w:pStyle w:val="Heading3"/>
        <w:rPr>
          <w:ins w:id="607" w:author="Tudor Gherman" w:date="2016-02-01T16:35:00Z"/>
        </w:rPr>
        <w:pPrChange w:id="608" w:author="Tudor Gherman" w:date="2016-02-01T16:34:00Z">
          <w:pPr>
            <w:pStyle w:val="Heading2"/>
          </w:pPr>
        </w:pPrChange>
      </w:pPr>
      <w:ins w:id="609" w:author="Tudor Gherman" w:date="2016-02-01T16:34:00Z">
        <w:r w:rsidRPr="00AC1F9C">
          <w:tab/>
        </w:r>
        <w:r>
          <w:t>Queue Heads</w:t>
        </w:r>
      </w:ins>
      <w:ins w:id="610" w:author="Tudor Gherman" w:date="2016-02-01T16:35:00Z">
        <w:r>
          <w:t xml:space="preserve"> </w:t>
        </w:r>
      </w:ins>
      <w:ins w:id="611" w:author="Tudor Gherman" w:date="2016-02-01T16:34:00Z">
        <w:r>
          <w:t>(</w:t>
        </w:r>
      </w:ins>
      <w:proofErr w:type="spellStart"/>
      <w:ins w:id="612" w:author="Tudor Gherman" w:date="2016-02-01T16:35:00Z">
        <w:r>
          <w:t>dQH</w:t>
        </w:r>
      </w:ins>
      <w:proofErr w:type="spellEnd"/>
      <w:ins w:id="613" w:author="Tudor Gherman" w:date="2016-02-01T16:34:00Z">
        <w:r>
          <w:t>)</w:t>
        </w:r>
      </w:ins>
    </w:p>
    <w:p w:rsidR="000C658C" w:rsidRDefault="000C658C" w:rsidP="000C658C">
      <w:pPr>
        <w:jc w:val="both"/>
        <w:rPr>
          <w:ins w:id="614" w:author="Tudor Gherman" w:date="2016-02-01T16:36:00Z"/>
        </w:rPr>
        <w:sectPr w:rsidR="000C658C" w:rsidSect="003C1FA6">
          <w:type w:val="continuous"/>
          <w:pgSz w:w="12240" w:h="15840"/>
          <w:pgMar w:top="765" w:right="1440" w:bottom="810" w:left="1440" w:header="720" w:footer="108" w:gutter="0"/>
          <w:cols w:num="2" w:space="340"/>
          <w:docGrid w:linePitch="360"/>
        </w:sectPr>
      </w:pPr>
    </w:p>
    <w:p w:rsidR="000C658C" w:rsidRDefault="000C658C" w:rsidP="000C658C">
      <w:pPr>
        <w:jc w:val="both"/>
        <w:rPr>
          <w:ins w:id="615" w:author="Tudor Gherman" w:date="2016-02-01T16:36:00Z"/>
        </w:rPr>
      </w:pPr>
      <w:ins w:id="616" w:author="Tudor Gherman" w:date="2016-02-01T16:36:00Z">
        <w:r>
          <w:t xml:space="preserve">The </w:t>
        </w:r>
        <w:r w:rsidRPr="005C34FE">
          <w:rPr>
            <w:b/>
          </w:rPr>
          <w:t>Maximum Packet Length</w:t>
        </w:r>
        <w:r>
          <w:t xml:space="preserve"> field stores the maximum packet length for each individual endpoint. </w:t>
        </w:r>
      </w:ins>
    </w:p>
    <w:p w:rsidR="000C658C" w:rsidRDefault="000C658C" w:rsidP="000C658C">
      <w:pPr>
        <w:jc w:val="both"/>
        <w:rPr>
          <w:ins w:id="617" w:author="Tudor Gherman" w:date="2016-02-01T16:36:00Z"/>
        </w:rPr>
      </w:pPr>
      <w:ins w:id="618" w:author="Tudor Gherman" w:date="2016-02-01T16:36:00Z">
        <w:r>
          <w:t xml:space="preserve">The </w:t>
        </w:r>
        <w:r w:rsidRPr="005C34FE">
          <w:rPr>
            <w:b/>
          </w:rPr>
          <w:t>Setup Buffer Bytes 3…</w:t>
        </w:r>
        <w:proofErr w:type="gramStart"/>
        <w:r w:rsidRPr="005C34FE">
          <w:rPr>
            <w:b/>
          </w:rPr>
          <w:t>0</w:t>
        </w:r>
        <w:r>
          <w:t xml:space="preserve">  and</w:t>
        </w:r>
        <w:proofErr w:type="gramEnd"/>
        <w:r>
          <w:t xml:space="preserve"> </w:t>
        </w:r>
        <w:r w:rsidRPr="005C34FE">
          <w:rPr>
            <w:b/>
          </w:rPr>
          <w:t>Setup Buffer Bytes 7…4</w:t>
        </w:r>
        <w:r>
          <w:t xml:space="preserve"> store setup packets received. Setup packets are always 8 byte long and reading this fields in the Queue head is the only mean by which software can access setup data.</w:t>
        </w:r>
      </w:ins>
    </w:p>
    <w:p w:rsidR="000C658C" w:rsidRDefault="000C658C" w:rsidP="000C658C">
      <w:pPr>
        <w:jc w:val="both"/>
        <w:rPr>
          <w:ins w:id="619" w:author="Tudor Gherman" w:date="2016-02-01T16:36:00Z"/>
        </w:rPr>
      </w:pPr>
      <w:ins w:id="620" w:author="Tudor Gherman" w:date="2016-02-01T16:36:00Z">
        <w:r>
          <w:t xml:space="preserve"> Software is also responsible to write the </w:t>
        </w:r>
        <w:r w:rsidRPr="00350C38">
          <w:rPr>
            <w:b/>
          </w:rPr>
          <w:t xml:space="preserve">Next </w:t>
        </w:r>
        <w:proofErr w:type="spellStart"/>
        <w:r w:rsidRPr="00350C38">
          <w:rPr>
            <w:b/>
          </w:rPr>
          <w:t>dTD</w:t>
        </w:r>
        <w:proofErr w:type="spellEnd"/>
        <w:r w:rsidRPr="00350C38">
          <w:rPr>
            <w:b/>
          </w:rPr>
          <w:t xml:space="preserve"> Pointer</w:t>
        </w:r>
        <w:r>
          <w:t xml:space="preserve"> field with the address of the first Transfer Descriptor. </w:t>
        </w:r>
      </w:ins>
    </w:p>
    <w:p w:rsidR="000C658C" w:rsidRDefault="000C658C" w:rsidP="000C658C">
      <w:pPr>
        <w:rPr>
          <w:ins w:id="621" w:author="Tudor Gherman" w:date="2016-02-01T16:36:00Z"/>
        </w:rPr>
        <w:sectPr w:rsidR="000C658C" w:rsidSect="000C658C">
          <w:type w:val="continuous"/>
          <w:pgSz w:w="12240" w:h="15840"/>
          <w:pgMar w:top="765" w:right="1440" w:bottom="810" w:left="1440" w:header="720" w:footer="108" w:gutter="0"/>
          <w:cols w:num="1" w:space="340"/>
          <w:docGrid w:linePitch="360"/>
          <w:sectPrChange w:id="622" w:author="Tudor Gherman" w:date="2016-02-01T16:36:00Z">
            <w:sectPr w:rsidR="000C658C" w:rsidSect="000C658C">
              <w:pgMar w:top="765" w:right="1440" w:bottom="810" w:left="1440" w:header="720" w:footer="108" w:gutter="0"/>
              <w:cols w:num="2"/>
            </w:sectPr>
          </w:sectPrChange>
        </w:sectPr>
      </w:pPr>
    </w:p>
    <w:p w:rsidR="000C658C" w:rsidRDefault="000C658C" w:rsidP="000C658C">
      <w:pPr>
        <w:jc w:val="center"/>
        <w:rPr>
          <w:ins w:id="623" w:author="Tudor Gherman" w:date="2016-04-28T15:39:00Z"/>
        </w:rPr>
      </w:pPr>
      <w:ins w:id="624" w:author="Tudor Gherman" w:date="2016-02-01T16:40:00Z">
        <w:r>
          <w:rPr>
            <w:noProof/>
          </w:rPr>
          <w:drawing>
            <wp:inline distT="0" distB="0" distL="0" distR="0">
              <wp:extent cx="5943600" cy="23202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ins>
    </w:p>
    <w:p w:rsidR="009F788D" w:rsidRPr="0082089E" w:rsidRDefault="009F788D" w:rsidP="009F788D">
      <w:pPr>
        <w:jc w:val="center"/>
        <w:rPr>
          <w:ins w:id="625" w:author="Tudor Gherman" w:date="2016-04-28T15:39:00Z"/>
          <w:i/>
          <w:sz w:val="18"/>
          <w:szCs w:val="18"/>
        </w:rPr>
      </w:pPr>
      <w:ins w:id="626" w:author="Tudor Gherman" w:date="2016-04-28T15:39:00Z">
        <w:r w:rsidRPr="0082089E">
          <w:rPr>
            <w:i/>
            <w:sz w:val="18"/>
            <w:szCs w:val="18"/>
          </w:rPr>
          <w:t xml:space="preserve">Figure </w:t>
        </w:r>
        <w:r>
          <w:rPr>
            <w:i/>
            <w:sz w:val="18"/>
            <w:szCs w:val="18"/>
          </w:rPr>
          <w:t>4</w:t>
        </w:r>
        <w:r w:rsidRPr="0082089E">
          <w:rPr>
            <w:i/>
            <w:sz w:val="18"/>
            <w:szCs w:val="18"/>
          </w:rPr>
          <w:t xml:space="preserve">. Device </w:t>
        </w:r>
        <w:r>
          <w:rPr>
            <w:i/>
            <w:sz w:val="18"/>
            <w:szCs w:val="18"/>
          </w:rPr>
          <w:t>Queue Head</w:t>
        </w:r>
        <w:r w:rsidRPr="0082089E">
          <w:rPr>
            <w:i/>
            <w:sz w:val="18"/>
            <w:szCs w:val="18"/>
          </w:rPr>
          <w:t>.</w:t>
        </w:r>
      </w:ins>
    </w:p>
    <w:p w:rsidR="000C658C" w:rsidRDefault="000C658C" w:rsidP="000C658C">
      <w:pPr>
        <w:pStyle w:val="Heading3"/>
        <w:rPr>
          <w:ins w:id="627" w:author="Tudor Gherman" w:date="2016-02-01T16:39:00Z"/>
        </w:rPr>
      </w:pPr>
      <w:ins w:id="628" w:author="Tudor Gherman" w:date="2016-02-01T16:39:00Z">
        <w:r w:rsidRPr="00AC1F9C">
          <w:tab/>
        </w:r>
        <w:r>
          <w:t>Transfer Descriptors (</w:t>
        </w:r>
        <w:proofErr w:type="spellStart"/>
        <w:r>
          <w:t>dQH</w:t>
        </w:r>
        <w:proofErr w:type="spellEnd"/>
        <w:r>
          <w:t>)</w:t>
        </w:r>
      </w:ins>
    </w:p>
    <w:p w:rsidR="000C658C" w:rsidRDefault="000C658C" w:rsidP="000C658C">
      <w:pPr>
        <w:jc w:val="center"/>
        <w:rPr>
          <w:ins w:id="629" w:author="Tudor Gherman" w:date="2016-02-01T16:40:00Z"/>
        </w:rPr>
      </w:pPr>
    </w:p>
    <w:p w:rsidR="000C658C" w:rsidRDefault="000C658C" w:rsidP="000C658C">
      <w:pPr>
        <w:jc w:val="both"/>
        <w:rPr>
          <w:ins w:id="630" w:author="Tudor Gherman" w:date="2016-02-01T16:40:00Z"/>
        </w:rPr>
      </w:pPr>
      <w:ins w:id="631" w:author="Tudor Gherman" w:date="2016-02-01T16:40:00Z">
        <w:r>
          <w:t>Transfer Descriptors hold information that effectively describe the DMA transfers that need to take place in order to move packets between the system memory and TX/RX Buffers.</w:t>
        </w:r>
      </w:ins>
    </w:p>
    <w:p w:rsidR="000C658C" w:rsidRDefault="000C658C" w:rsidP="000C658C">
      <w:pPr>
        <w:jc w:val="both"/>
        <w:rPr>
          <w:ins w:id="632" w:author="Tudor Gherman" w:date="2016-02-01T16:40:00Z"/>
        </w:rPr>
      </w:pPr>
      <w:ins w:id="633" w:author="Tudor Gherman" w:date="2016-02-01T16:40:00Z">
        <w:r>
          <w:t xml:space="preserve">The </w:t>
        </w:r>
        <w:r w:rsidRPr="00C6217E">
          <w:rPr>
            <w:b/>
          </w:rPr>
          <w:t>Total Bytes</w:t>
        </w:r>
        <w:r>
          <w:t xml:space="preserve"> field specifies the number of bytes that the device controller is supposed to transmit or receive in order to consider a transfer completed.</w:t>
        </w:r>
      </w:ins>
    </w:p>
    <w:p w:rsidR="000C658C" w:rsidRDefault="000C658C" w:rsidP="000C658C">
      <w:pPr>
        <w:jc w:val="both"/>
        <w:rPr>
          <w:ins w:id="634" w:author="Tudor Gherman" w:date="2016-02-01T16:40:00Z"/>
        </w:rPr>
      </w:pPr>
      <w:ins w:id="635" w:author="Tudor Gherman" w:date="2016-02-01T16:40:00Z">
        <w:r>
          <w:t xml:space="preserve">The </w:t>
        </w:r>
        <w:r w:rsidRPr="00C6217E">
          <w:rPr>
            <w:b/>
          </w:rPr>
          <w:t>Status</w:t>
        </w:r>
        <w:r>
          <w:t xml:space="preserve"> field is written back by the device controller once a transfer is completed. Only bit 7 is currently used, which represents the active status.</w:t>
        </w:r>
      </w:ins>
    </w:p>
    <w:p w:rsidR="000C658C" w:rsidRDefault="000C658C" w:rsidP="000C658C">
      <w:pPr>
        <w:jc w:val="both"/>
        <w:rPr>
          <w:ins w:id="636" w:author="Tudor Gherman" w:date="2016-02-01T16:40:00Z"/>
        </w:rPr>
      </w:pPr>
      <w:ins w:id="637" w:author="Tudor Gherman" w:date="2016-02-01T16:40:00Z">
        <w:r>
          <w:t xml:space="preserve">The </w:t>
        </w:r>
        <w:r w:rsidRPr="00355EB1">
          <w:rPr>
            <w:b/>
          </w:rPr>
          <w:t>Buffer Pointer</w:t>
        </w:r>
        <w:r>
          <w:t xml:space="preserve"> (The device controller currently uses only </w:t>
        </w:r>
        <w:r w:rsidRPr="00355EB1">
          <w:rPr>
            <w:b/>
          </w:rPr>
          <w:t>Page</w:t>
        </w:r>
        <w:r>
          <w:rPr>
            <w:b/>
          </w:rPr>
          <w:t xml:space="preserve"> </w:t>
        </w:r>
        <w:r w:rsidRPr="00355EB1">
          <w:rPr>
            <w:b/>
          </w:rPr>
          <w:t>0</w:t>
        </w:r>
        <w:r>
          <w:t xml:space="preserve">) field and the </w:t>
        </w:r>
        <w:r w:rsidRPr="00355EB1">
          <w:rPr>
            <w:b/>
          </w:rPr>
          <w:t>Current Offset</w:t>
        </w:r>
        <w:r>
          <w:t xml:space="preserve"> field are used to determine the memory address where packet data is stored.</w:t>
        </w:r>
      </w:ins>
    </w:p>
    <w:p w:rsidR="000C658C" w:rsidRDefault="000C658C" w:rsidP="000C658C">
      <w:pPr>
        <w:jc w:val="both"/>
        <w:rPr>
          <w:ins w:id="638" w:author="Tudor Gherman" w:date="2016-02-01T16:40:00Z"/>
        </w:rPr>
      </w:pPr>
      <w:ins w:id="639" w:author="Tudor Gherman" w:date="2016-02-01T16:40:00Z">
        <w:r>
          <w:lastRenderedPageBreak/>
          <w:t xml:space="preserve">The </w:t>
        </w:r>
        <w:r w:rsidRPr="00355EB1">
          <w:rPr>
            <w:b/>
          </w:rPr>
          <w:t>Terminate Transfer (T)</w:t>
        </w:r>
        <w:r>
          <w:rPr>
            <w:b/>
          </w:rPr>
          <w:t xml:space="preserve"> </w:t>
        </w:r>
        <w:r>
          <w:t xml:space="preserve">bit is set by software if the </w:t>
        </w:r>
        <w:proofErr w:type="spellStart"/>
        <w:r>
          <w:t>dTD</w:t>
        </w:r>
        <w:proofErr w:type="spellEnd"/>
        <w:r>
          <w:t xml:space="preserve"> is the last in the linked list. If T is cleared, the device controller will fetch the next </w:t>
        </w:r>
        <w:proofErr w:type="spellStart"/>
        <w:r>
          <w:t>dTD</w:t>
        </w:r>
        <w:proofErr w:type="spellEnd"/>
        <w:r>
          <w:t xml:space="preserve"> using the information in the </w:t>
        </w:r>
        <w:r w:rsidRPr="00350C38">
          <w:rPr>
            <w:b/>
          </w:rPr>
          <w:t xml:space="preserve">Next </w:t>
        </w:r>
        <w:proofErr w:type="spellStart"/>
        <w:r w:rsidRPr="00350C38">
          <w:rPr>
            <w:b/>
          </w:rPr>
          <w:t>dTD</w:t>
        </w:r>
        <w:proofErr w:type="spellEnd"/>
        <w:r w:rsidRPr="00350C38">
          <w:rPr>
            <w:b/>
          </w:rPr>
          <w:t xml:space="preserve"> Pointer</w:t>
        </w:r>
        <w:r>
          <w:rPr>
            <w:b/>
          </w:rPr>
          <w:t xml:space="preserve"> </w:t>
        </w:r>
        <w:r>
          <w:t>field to determine its address.</w:t>
        </w:r>
      </w:ins>
    </w:p>
    <w:p w:rsidR="000C658C" w:rsidRPr="00355EB1" w:rsidRDefault="000C658C" w:rsidP="000C658C">
      <w:pPr>
        <w:jc w:val="both"/>
        <w:rPr>
          <w:ins w:id="640" w:author="Tudor Gherman" w:date="2016-02-01T16:40:00Z"/>
        </w:rPr>
      </w:pPr>
      <w:ins w:id="641" w:author="Tudor Gherman" w:date="2016-02-01T16:40:00Z">
        <w:r>
          <w:t xml:space="preserve">The </w:t>
        </w:r>
        <w:r w:rsidRPr="00350C38">
          <w:rPr>
            <w:b/>
          </w:rPr>
          <w:t xml:space="preserve">Next </w:t>
        </w:r>
        <w:proofErr w:type="spellStart"/>
        <w:r w:rsidRPr="00350C38">
          <w:rPr>
            <w:b/>
          </w:rPr>
          <w:t>dTD</w:t>
        </w:r>
        <w:proofErr w:type="spellEnd"/>
        <w:r w:rsidRPr="00350C38">
          <w:rPr>
            <w:b/>
          </w:rPr>
          <w:t xml:space="preserve"> Pointer</w:t>
        </w:r>
        <w:r>
          <w:rPr>
            <w:b/>
          </w:rPr>
          <w:t xml:space="preserve"> </w:t>
        </w:r>
        <w:r w:rsidRPr="005740C9">
          <w:t>field</w:t>
        </w:r>
        <w:r>
          <w:rPr>
            <w:b/>
          </w:rPr>
          <w:t xml:space="preserve"> </w:t>
        </w:r>
        <w:r w:rsidRPr="00CF1E30">
          <w:t xml:space="preserve">specifies the address of the following </w:t>
        </w:r>
        <w:proofErr w:type="spellStart"/>
        <w:r w:rsidRPr="00CF1E30">
          <w:t>dTD</w:t>
        </w:r>
        <w:proofErr w:type="spellEnd"/>
        <w:r w:rsidRPr="00CF1E30">
          <w:t xml:space="preserve"> in the linked list.</w:t>
        </w:r>
      </w:ins>
    </w:p>
    <w:p w:rsidR="000C658C" w:rsidRDefault="000C658C" w:rsidP="000C658C">
      <w:pPr>
        <w:jc w:val="center"/>
        <w:rPr>
          <w:ins w:id="642" w:author="Tudor Gherman" w:date="2016-02-01T16:40:00Z"/>
        </w:rPr>
      </w:pPr>
    </w:p>
    <w:p w:rsidR="000C658C" w:rsidRDefault="000C658C" w:rsidP="000C658C">
      <w:pPr>
        <w:jc w:val="center"/>
        <w:rPr>
          <w:ins w:id="643" w:author="Tudor Gherman" w:date="2016-04-28T15:40:00Z"/>
        </w:rPr>
      </w:pPr>
      <w:ins w:id="644" w:author="Tudor Gherman" w:date="2016-02-01T16:40:00Z">
        <w:r>
          <w:rPr>
            <w:noProof/>
          </w:rPr>
          <w:drawing>
            <wp:inline distT="0" distB="0" distL="0" distR="0">
              <wp:extent cx="5943600" cy="1550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ins>
    </w:p>
    <w:p w:rsidR="009F788D" w:rsidRPr="0082089E" w:rsidRDefault="009F788D" w:rsidP="009F788D">
      <w:pPr>
        <w:jc w:val="center"/>
        <w:rPr>
          <w:ins w:id="645" w:author="Tudor Gherman" w:date="2016-04-28T15:40:00Z"/>
          <w:i/>
          <w:sz w:val="18"/>
          <w:szCs w:val="18"/>
        </w:rPr>
      </w:pPr>
      <w:ins w:id="646" w:author="Tudor Gherman" w:date="2016-04-28T15:40:00Z">
        <w:r w:rsidRPr="0082089E">
          <w:rPr>
            <w:i/>
            <w:sz w:val="18"/>
            <w:szCs w:val="18"/>
          </w:rPr>
          <w:t xml:space="preserve">Figure </w:t>
        </w:r>
      </w:ins>
      <w:ins w:id="647" w:author="Tudor Gherman" w:date="2016-04-28T15:42:00Z">
        <w:r>
          <w:rPr>
            <w:i/>
            <w:sz w:val="18"/>
            <w:szCs w:val="18"/>
          </w:rPr>
          <w:t>5. Device Transfer Descriptor</w:t>
        </w:r>
      </w:ins>
    </w:p>
    <w:p w:rsidR="009F788D" w:rsidRDefault="009F788D" w:rsidP="000C658C">
      <w:pPr>
        <w:jc w:val="center"/>
        <w:rPr>
          <w:ins w:id="648" w:author="Tudor Gherman" w:date="2016-02-01T16:51:00Z"/>
        </w:rPr>
      </w:pPr>
    </w:p>
    <w:p w:rsidR="00247151" w:rsidRDefault="00247151" w:rsidP="00247151">
      <w:pPr>
        <w:pStyle w:val="Heading2"/>
        <w:rPr>
          <w:ins w:id="649" w:author="Tudor Gherman" w:date="2016-02-01T16:51:00Z"/>
          <w:sz w:val="24"/>
          <w:szCs w:val="24"/>
        </w:rPr>
      </w:pPr>
      <w:ins w:id="650" w:author="Tudor Gherman" w:date="2016-02-01T16:51:00Z">
        <w:r w:rsidRPr="00AC1F9C">
          <w:rPr>
            <w:sz w:val="24"/>
            <w:szCs w:val="24"/>
          </w:rPr>
          <w:tab/>
        </w:r>
        <w:r>
          <w:rPr>
            <w:sz w:val="24"/>
            <w:szCs w:val="24"/>
          </w:rPr>
          <w:t>Device Frameworks</w:t>
        </w:r>
      </w:ins>
    </w:p>
    <w:p w:rsidR="00247151" w:rsidRDefault="00247151">
      <w:pPr>
        <w:pStyle w:val="Heading3"/>
        <w:rPr>
          <w:ins w:id="651" w:author="Tudor Gherman" w:date="2016-02-01T16:53:00Z"/>
        </w:rPr>
        <w:pPrChange w:id="652" w:author="Tudor Gherman" w:date="2016-02-01T16:52:00Z">
          <w:pPr>
            <w:pStyle w:val="Heading2"/>
          </w:pPr>
        </w:pPrChange>
      </w:pPr>
      <w:ins w:id="653" w:author="Tudor Gherman" w:date="2016-02-01T16:52:00Z">
        <w:r w:rsidRPr="00AC1F9C">
          <w:tab/>
        </w:r>
        <w:r>
          <w:t>Priming</w:t>
        </w:r>
      </w:ins>
    </w:p>
    <w:p w:rsidR="00247151" w:rsidRPr="00247151" w:rsidRDefault="00247151">
      <w:pPr>
        <w:ind w:left="360"/>
        <w:jc w:val="both"/>
        <w:rPr>
          <w:ins w:id="654" w:author="Tudor Gherman" w:date="2016-02-01T16:52:00Z"/>
          <w:rPrChange w:id="655" w:author="Tudor Gherman" w:date="2016-02-01T16:53:00Z">
            <w:rPr>
              <w:ins w:id="656" w:author="Tudor Gherman" w:date="2016-02-01T16:52:00Z"/>
            </w:rPr>
          </w:rPrChange>
        </w:rPr>
        <w:pPrChange w:id="657" w:author="Tudor Gherman" w:date="2016-02-01T16:53:00Z">
          <w:pPr>
            <w:pStyle w:val="Heading2"/>
          </w:pPr>
        </w:pPrChange>
      </w:pPr>
      <w:ins w:id="658" w:author="Tudor Gherman" w:date="2016-02-01T16:53:00Z">
        <w:r>
          <w:t>Because of the strict timing requirements on the USB bus, data is loaded in the transmit buffers in advance. This procedure is called priming and it is different between transmit endpoints and receive endpoints.</w:t>
        </w:r>
      </w:ins>
    </w:p>
    <w:p w:rsidR="00247151" w:rsidRDefault="00247151">
      <w:pPr>
        <w:pStyle w:val="Heading4"/>
        <w:rPr>
          <w:ins w:id="659" w:author="Tudor Gherman" w:date="2016-02-01T16:53:00Z"/>
        </w:rPr>
        <w:pPrChange w:id="660" w:author="Tudor Gherman" w:date="2016-02-01T16:52:00Z">
          <w:pPr>
            <w:pStyle w:val="Heading2"/>
          </w:pPr>
        </w:pPrChange>
      </w:pPr>
      <w:ins w:id="661" w:author="Tudor Gherman" w:date="2016-02-01T16:52:00Z">
        <w:r w:rsidRPr="00AC1F9C">
          <w:tab/>
        </w:r>
      </w:ins>
      <w:ins w:id="662" w:author="Tudor Gherman" w:date="2016-02-01T16:53:00Z">
        <w:r>
          <w:t>Transmit Endpoints</w:t>
        </w:r>
      </w:ins>
    </w:p>
    <w:p w:rsidR="00247151" w:rsidRDefault="00247151" w:rsidP="00247151">
      <w:pPr>
        <w:pStyle w:val="ListParagraph"/>
        <w:numPr>
          <w:ilvl w:val="0"/>
          <w:numId w:val="20"/>
        </w:numPr>
        <w:spacing w:after="160" w:line="259" w:lineRule="auto"/>
        <w:jc w:val="both"/>
        <w:rPr>
          <w:ins w:id="663" w:author="Tudor Gherman" w:date="2016-02-01T16:53:00Z"/>
        </w:rPr>
      </w:pPr>
      <w:ins w:id="664" w:author="Tudor Gherman" w:date="2016-02-01T16:53:00Z">
        <w:r>
          <w:t>The device controller fetches the queue head (</w:t>
        </w:r>
        <w:proofErr w:type="spellStart"/>
        <w:r>
          <w:t>dQH</w:t>
        </w:r>
        <w:proofErr w:type="spellEnd"/>
        <w:r>
          <w:t>) from main memory based on the address written by software in ENPOINTLISTADDR register.</w:t>
        </w:r>
      </w:ins>
    </w:p>
    <w:p w:rsidR="00247151" w:rsidRDefault="00247151" w:rsidP="00247151">
      <w:pPr>
        <w:pStyle w:val="ListParagraph"/>
        <w:numPr>
          <w:ilvl w:val="0"/>
          <w:numId w:val="20"/>
        </w:numPr>
        <w:spacing w:after="160" w:line="259" w:lineRule="auto"/>
        <w:jc w:val="both"/>
        <w:rPr>
          <w:ins w:id="665" w:author="Tudor Gherman" w:date="2016-02-01T16:53:00Z"/>
        </w:rPr>
      </w:pPr>
      <w:ins w:id="666" w:author="Tudor Gherman" w:date="2016-02-01T16:53:00Z">
        <w:r>
          <w:t xml:space="preserve">The device controller fetches the transfer descriptor from system memory from the address specified in the Next </w:t>
        </w:r>
        <w:proofErr w:type="spellStart"/>
        <w:r>
          <w:t>dTD</w:t>
        </w:r>
        <w:proofErr w:type="spellEnd"/>
        <w:r>
          <w:t xml:space="preserve"> Pointer field of the previously transferred </w:t>
        </w:r>
        <w:proofErr w:type="spellStart"/>
        <w:r>
          <w:t>dQH</w:t>
        </w:r>
        <w:proofErr w:type="spellEnd"/>
        <w:r>
          <w:t>.</w:t>
        </w:r>
      </w:ins>
    </w:p>
    <w:p w:rsidR="00247151" w:rsidRDefault="00247151" w:rsidP="00247151">
      <w:pPr>
        <w:pStyle w:val="ListParagraph"/>
        <w:numPr>
          <w:ilvl w:val="0"/>
          <w:numId w:val="20"/>
        </w:numPr>
        <w:spacing w:after="160" w:line="259" w:lineRule="auto"/>
        <w:jc w:val="both"/>
        <w:rPr>
          <w:ins w:id="667" w:author="Tudor Gherman" w:date="2016-02-01T16:53:00Z"/>
        </w:rPr>
      </w:pPr>
      <w:ins w:id="668" w:author="Tudor Gherman" w:date="2016-02-01T16:53:00Z">
        <w:r>
          <w:t xml:space="preserve">The device controller fetches packet data from main memory and fills the transmit buffer based on the address specified in the Buffer Pointer and Current Offset fields of the previously transmitted </w:t>
        </w:r>
        <w:proofErr w:type="spellStart"/>
        <w:r>
          <w:t>dTD</w:t>
        </w:r>
        <w:proofErr w:type="spellEnd"/>
        <w:r>
          <w:t>.</w:t>
        </w:r>
      </w:ins>
    </w:p>
    <w:p w:rsidR="00247151" w:rsidRDefault="00247151" w:rsidP="00247151">
      <w:pPr>
        <w:pStyle w:val="ListParagraph"/>
        <w:numPr>
          <w:ilvl w:val="0"/>
          <w:numId w:val="20"/>
        </w:numPr>
        <w:spacing w:after="160" w:line="259" w:lineRule="auto"/>
        <w:jc w:val="both"/>
        <w:rPr>
          <w:ins w:id="669" w:author="Tudor Gherman" w:date="2016-02-01T16:53:00Z"/>
        </w:rPr>
      </w:pPr>
      <w:ins w:id="670" w:author="Tudor Gherman" w:date="2016-02-01T16:53:00Z">
        <w:r>
          <w:t xml:space="preserve">The device controller updates its “copy” of the Next </w:t>
        </w:r>
        <w:proofErr w:type="spellStart"/>
        <w:r>
          <w:t>dTD</w:t>
        </w:r>
        <w:proofErr w:type="spellEnd"/>
        <w:r>
          <w:t xml:space="preserve"> Pointer field so that it points to the remaining packet data (if any). When an IN packet will be sent by the host data will be fetched from that address.</w:t>
        </w:r>
      </w:ins>
    </w:p>
    <w:p w:rsidR="00247151" w:rsidRDefault="00247151" w:rsidP="00247151">
      <w:pPr>
        <w:pStyle w:val="ListParagraph"/>
        <w:numPr>
          <w:ilvl w:val="0"/>
          <w:numId w:val="20"/>
        </w:numPr>
        <w:spacing w:after="160" w:line="259" w:lineRule="auto"/>
        <w:jc w:val="both"/>
        <w:rPr>
          <w:ins w:id="671" w:author="Tudor Gherman" w:date="2016-02-01T16:53:00Z"/>
        </w:rPr>
      </w:pPr>
      <w:ins w:id="672" w:author="Tudor Gherman" w:date="2016-02-01T16:53:00Z">
        <w:r>
          <w:t>The device controller will update the ENPTSTAT and ENDPTPRIME registers.</w:t>
        </w:r>
      </w:ins>
    </w:p>
    <w:p w:rsidR="00247151" w:rsidRDefault="00247151" w:rsidP="00247151">
      <w:pPr>
        <w:pStyle w:val="Heading4"/>
        <w:rPr>
          <w:ins w:id="673" w:author="Tudor Gherman" w:date="2016-02-01T16:54:00Z"/>
        </w:rPr>
      </w:pPr>
      <w:ins w:id="674" w:author="Tudor Gherman" w:date="2016-02-01T16:54:00Z">
        <w:r w:rsidRPr="00AC1F9C">
          <w:tab/>
        </w:r>
        <w:r>
          <w:t>Receive Endpoints</w:t>
        </w:r>
      </w:ins>
    </w:p>
    <w:p w:rsidR="00247151" w:rsidRDefault="00247151" w:rsidP="00247151">
      <w:pPr>
        <w:pStyle w:val="ListParagraph"/>
        <w:numPr>
          <w:ilvl w:val="0"/>
          <w:numId w:val="21"/>
        </w:numPr>
        <w:spacing w:after="160" w:line="259" w:lineRule="auto"/>
        <w:jc w:val="both"/>
        <w:rPr>
          <w:ins w:id="675" w:author="Tudor Gherman" w:date="2016-02-01T16:54:00Z"/>
        </w:rPr>
      </w:pPr>
      <w:ins w:id="676" w:author="Tudor Gherman" w:date="2016-02-01T16:54:00Z">
        <w:r>
          <w:t>The device controller fetches the queue head (</w:t>
        </w:r>
        <w:proofErr w:type="spellStart"/>
        <w:r>
          <w:t>dQH</w:t>
        </w:r>
        <w:proofErr w:type="spellEnd"/>
        <w:r>
          <w:t>) from main memory based on the address written by software in ENPOINTLISTADDR register.</w:t>
        </w:r>
      </w:ins>
    </w:p>
    <w:p w:rsidR="00247151" w:rsidRDefault="00247151" w:rsidP="00247151">
      <w:pPr>
        <w:pStyle w:val="ListParagraph"/>
        <w:numPr>
          <w:ilvl w:val="0"/>
          <w:numId w:val="21"/>
        </w:numPr>
        <w:spacing w:after="160" w:line="259" w:lineRule="auto"/>
        <w:jc w:val="both"/>
        <w:rPr>
          <w:ins w:id="677" w:author="Tudor Gherman" w:date="2016-02-01T16:54:00Z"/>
        </w:rPr>
      </w:pPr>
      <w:ins w:id="678" w:author="Tudor Gherman" w:date="2016-02-01T16:54:00Z">
        <w:r>
          <w:t xml:space="preserve">The device controller fetches the transfer descriptor from main memory from the </w:t>
        </w:r>
        <w:proofErr w:type="spellStart"/>
        <w:r>
          <w:t>addres</w:t>
        </w:r>
        <w:proofErr w:type="spellEnd"/>
        <w:r>
          <w:t xml:space="preserve"> specified in the Next </w:t>
        </w:r>
        <w:proofErr w:type="spellStart"/>
        <w:r>
          <w:t>dTD</w:t>
        </w:r>
        <w:proofErr w:type="spellEnd"/>
        <w:r>
          <w:t xml:space="preserve"> Pointer field of the previously transferred </w:t>
        </w:r>
        <w:proofErr w:type="spellStart"/>
        <w:r>
          <w:t>dQH</w:t>
        </w:r>
        <w:proofErr w:type="spellEnd"/>
        <w:r>
          <w:t>.</w:t>
        </w:r>
      </w:ins>
    </w:p>
    <w:p w:rsidR="00247151" w:rsidRDefault="00247151" w:rsidP="00247151">
      <w:pPr>
        <w:pStyle w:val="ListParagraph"/>
        <w:numPr>
          <w:ilvl w:val="0"/>
          <w:numId w:val="21"/>
        </w:numPr>
        <w:spacing w:after="160" w:line="259" w:lineRule="auto"/>
        <w:jc w:val="both"/>
        <w:rPr>
          <w:ins w:id="679" w:author="Tudor Gherman" w:date="2016-02-01T16:54:00Z"/>
        </w:rPr>
      </w:pPr>
      <w:ins w:id="680" w:author="Tudor Gherman" w:date="2016-02-01T16:54:00Z">
        <w:r>
          <w:lastRenderedPageBreak/>
          <w:t>When an OUT packet will be sent by the host, data from the receive buffer will be transferred by the device controller into main memory at the address specified in the Buffer Pointer and Current Offset fields.</w:t>
        </w:r>
      </w:ins>
    </w:p>
    <w:p w:rsidR="00247151" w:rsidRDefault="00247151">
      <w:pPr>
        <w:pStyle w:val="ListParagraph"/>
        <w:numPr>
          <w:ilvl w:val="0"/>
          <w:numId w:val="21"/>
        </w:numPr>
        <w:spacing w:after="160" w:line="259" w:lineRule="auto"/>
        <w:jc w:val="both"/>
        <w:rPr>
          <w:ins w:id="681" w:author="Tudor Gherman" w:date="2016-02-01T16:39:00Z"/>
        </w:rPr>
        <w:sectPr w:rsidR="00247151" w:rsidSect="000C658C">
          <w:type w:val="continuous"/>
          <w:pgSz w:w="12240" w:h="15840"/>
          <w:pgMar w:top="765" w:right="1440" w:bottom="810" w:left="1440" w:header="720" w:footer="108" w:gutter="0"/>
          <w:cols w:num="1" w:space="340"/>
          <w:docGrid w:linePitch="360"/>
          <w:sectPrChange w:id="682" w:author="Tudor Gherman" w:date="2016-02-01T16:39:00Z">
            <w:sectPr w:rsidR="00247151" w:rsidSect="000C658C">
              <w:pgMar w:top="765" w:right="1440" w:bottom="810" w:left="1440" w:header="720" w:footer="108" w:gutter="0"/>
              <w:cols w:num="2"/>
            </w:sectPr>
          </w:sectPrChange>
        </w:sectPr>
        <w:pPrChange w:id="683" w:author="Tudor Gherman" w:date="2016-02-01T16:54:00Z">
          <w:pPr>
            <w:jc w:val="center"/>
          </w:pPr>
        </w:pPrChange>
      </w:pPr>
      <w:ins w:id="684" w:author="Tudor Gherman" w:date="2016-02-01T16:54:00Z">
        <w:r>
          <w:t>The device controller will update the ENPTSTAT and ENDPTPRIME registers</w:t>
        </w:r>
      </w:ins>
    </w:p>
    <w:p w:rsidR="00247151" w:rsidRDefault="00247151" w:rsidP="00247151">
      <w:pPr>
        <w:pStyle w:val="Heading3"/>
        <w:rPr>
          <w:ins w:id="685" w:author="Tudor Gherman" w:date="2016-02-01T17:02:00Z"/>
        </w:rPr>
      </w:pPr>
      <w:ins w:id="686" w:author="Tudor Gherman" w:date="2016-02-01T16:54:00Z">
        <w:r w:rsidRPr="00AC1F9C">
          <w:tab/>
        </w:r>
        <w:r>
          <w:t xml:space="preserve">Setup Packet </w:t>
        </w:r>
      </w:ins>
      <w:ins w:id="687" w:author="Tudor Gherman" w:date="2016-02-01T16:56:00Z">
        <w:r>
          <w:t>Framework</w:t>
        </w:r>
      </w:ins>
    </w:p>
    <w:p w:rsidR="000450D2" w:rsidRPr="000450D2" w:rsidRDefault="000450D2">
      <w:pPr>
        <w:rPr>
          <w:ins w:id="688" w:author="Tudor Gherman" w:date="2016-02-01T16:54:00Z"/>
          <w:rPrChange w:id="689" w:author="Tudor Gherman" w:date="2016-02-01T17:02:00Z">
            <w:rPr>
              <w:ins w:id="690" w:author="Tudor Gherman" w:date="2016-02-01T16:54:00Z"/>
            </w:rPr>
          </w:rPrChange>
        </w:rPr>
        <w:pPrChange w:id="691" w:author="Tudor Gherman" w:date="2016-02-01T17:10:00Z">
          <w:pPr>
            <w:pStyle w:val="Heading3"/>
          </w:pPr>
        </w:pPrChange>
      </w:pPr>
      <w:ins w:id="692" w:author="Tudor Gherman" w:date="2016-02-01T17:02:00Z">
        <w:r>
          <w:t xml:space="preserve">Unless the SLOM bit in USBMODE register is set, the device controller copies the setup packet bytes into the corresponding </w:t>
        </w:r>
        <w:proofErr w:type="spellStart"/>
        <w:r>
          <w:t>dQH</w:t>
        </w:r>
        <w:proofErr w:type="spellEnd"/>
        <w:r>
          <w:t xml:space="preserve"> in system memory</w:t>
        </w:r>
      </w:ins>
      <w:ins w:id="693" w:author="Tudor Gherman" w:date="2016-02-01T17:05:00Z">
        <w:r>
          <w:t xml:space="preserve"> through a DMA transfer</w:t>
        </w:r>
      </w:ins>
      <w:ins w:id="694" w:author="Tudor Gherman" w:date="2016-02-01T17:02:00Z">
        <w:r>
          <w:t>.</w:t>
        </w:r>
      </w:ins>
      <w:ins w:id="695" w:author="Tudor Gherman" w:date="2016-02-01T17:31:00Z">
        <w:r w:rsidR="00FD246A">
          <w:t xml:space="preserve"> If the interrupts are enabled and the UI (</w:t>
        </w:r>
      </w:ins>
      <w:ins w:id="696" w:author="Tudor Gherman" w:date="2016-02-01T17:32:00Z">
        <w:r w:rsidR="006A35C9">
          <w:t xml:space="preserve">Bit 0 in </w:t>
        </w:r>
      </w:ins>
      <w:ins w:id="697" w:author="Tudor Gherman" w:date="2016-02-01T17:33:00Z">
        <w:r w:rsidR="001E13EB">
          <w:rPr>
            <w:rFonts w:ascii="SegoeUI" w:hAnsi="SegoeUI" w:cs="SegoeUI"/>
            <w:sz w:val="20"/>
          </w:rPr>
          <w:t>USBINTR</w:t>
        </w:r>
        <w:r w:rsidR="001E13EB">
          <w:t xml:space="preserve"> </w:t>
        </w:r>
      </w:ins>
      <w:ins w:id="698" w:author="Tudor Gherman" w:date="2016-02-01T17:32:00Z">
        <w:r w:rsidR="006A35C9">
          <w:t>register</w:t>
        </w:r>
      </w:ins>
      <w:ins w:id="699" w:author="Tudor Gherman" w:date="2016-02-01T17:31:00Z">
        <w:r w:rsidR="00FD246A">
          <w:t>) condition is not masked</w:t>
        </w:r>
      </w:ins>
      <w:ins w:id="700" w:author="Tudor Gherman" w:date="2016-02-01T17:32:00Z">
        <w:r w:rsidR="006A35C9">
          <w:t xml:space="preserve"> the core will trigger an interrupt.</w:t>
        </w:r>
      </w:ins>
    </w:p>
    <w:p w:rsidR="000450D2" w:rsidRDefault="00247151">
      <w:pPr>
        <w:pStyle w:val="Heading3"/>
        <w:rPr>
          <w:ins w:id="701" w:author="Tudor Gherman" w:date="2016-02-01T17:10:00Z"/>
        </w:rPr>
      </w:pPr>
      <w:ins w:id="702" w:author="Tudor Gherman" w:date="2016-02-01T16:54:00Z">
        <w:r w:rsidRPr="00AC1F9C">
          <w:tab/>
        </w:r>
      </w:ins>
      <w:ins w:id="703" w:author="Tudor Gherman" w:date="2016-02-01T16:55:00Z">
        <w:r>
          <w:t xml:space="preserve">IN Packet </w:t>
        </w:r>
      </w:ins>
      <w:ins w:id="704" w:author="Tudor Gherman" w:date="2016-02-01T16:56:00Z">
        <w:r>
          <w:t>Framework</w:t>
        </w:r>
      </w:ins>
    </w:p>
    <w:p w:rsidR="001E72FB" w:rsidRPr="001E72FB" w:rsidRDefault="00530A77">
      <w:pPr>
        <w:rPr>
          <w:ins w:id="705" w:author="Tudor Gherman" w:date="2016-02-01T17:07:00Z"/>
          <w:rPrChange w:id="706" w:author="Tudor Gherman" w:date="2016-02-01T17:10:00Z">
            <w:rPr>
              <w:ins w:id="707" w:author="Tudor Gherman" w:date="2016-02-01T17:07:00Z"/>
            </w:rPr>
          </w:rPrChange>
        </w:rPr>
        <w:pPrChange w:id="708" w:author="Tudor Gherman" w:date="2016-02-01T17:10:00Z">
          <w:pPr>
            <w:pStyle w:val="Heading3"/>
          </w:pPr>
        </w:pPrChange>
      </w:pPr>
      <w:ins w:id="709" w:author="Tudor Gherman" w:date="2016-02-01T17:11:00Z">
        <w:r>
          <w:t xml:space="preserve">This sequence of events is triggered when the device </w:t>
        </w:r>
      </w:ins>
      <w:ins w:id="710" w:author="Tudor Gherman" w:date="2016-02-01T17:12:00Z">
        <w:r>
          <w:t>successfully</w:t>
        </w:r>
      </w:ins>
      <w:ins w:id="711" w:author="Tudor Gherman" w:date="2016-02-01T17:11:00Z">
        <w:r>
          <w:t xml:space="preserve"> </w:t>
        </w:r>
      </w:ins>
      <w:ins w:id="712" w:author="Tudor Gherman" w:date="2016-02-01T17:12:00Z">
        <w:r>
          <w:t xml:space="preserve">responds with data to an IN </w:t>
        </w:r>
        <w:proofErr w:type="spellStart"/>
        <w:r>
          <w:t>tken</w:t>
        </w:r>
        <w:proofErr w:type="spellEnd"/>
        <w:r>
          <w:t xml:space="preserve"> packet.</w:t>
        </w:r>
      </w:ins>
    </w:p>
    <w:p w:rsidR="000450D2" w:rsidRDefault="000450D2">
      <w:pPr>
        <w:pStyle w:val="ListParagraph"/>
        <w:numPr>
          <w:ilvl w:val="0"/>
          <w:numId w:val="22"/>
        </w:numPr>
        <w:spacing w:after="160" w:line="259" w:lineRule="auto"/>
        <w:jc w:val="both"/>
        <w:rPr>
          <w:ins w:id="713" w:author="Tudor Gherman" w:date="2016-02-01T17:08:00Z"/>
        </w:rPr>
        <w:pPrChange w:id="714" w:author="Tudor Gherman" w:date="2016-02-01T17:10:00Z">
          <w:pPr>
            <w:pStyle w:val="ListParagraph"/>
            <w:numPr>
              <w:numId w:val="21"/>
            </w:numPr>
            <w:spacing w:after="160" w:line="259" w:lineRule="auto"/>
            <w:ind w:left="1080" w:hanging="360"/>
            <w:jc w:val="both"/>
          </w:pPr>
        </w:pPrChange>
      </w:pPr>
      <w:ins w:id="715" w:author="Tudor Gherman" w:date="2016-02-01T17:08:00Z">
        <w:r>
          <w:t xml:space="preserve">The device controller </w:t>
        </w:r>
      </w:ins>
      <w:ins w:id="716" w:author="Tudor Gherman" w:date="2016-02-01T17:12:00Z">
        <w:r w:rsidR="00530A77">
          <w:t xml:space="preserve">checks if there are any bytes left to transmit for the current </w:t>
        </w:r>
        <w:proofErr w:type="spellStart"/>
        <w:r w:rsidR="00530A77">
          <w:t>dTD</w:t>
        </w:r>
        <w:proofErr w:type="spellEnd"/>
        <w:r w:rsidR="00530A77">
          <w:t>.</w:t>
        </w:r>
      </w:ins>
    </w:p>
    <w:p w:rsidR="000450D2" w:rsidRDefault="00530A77">
      <w:pPr>
        <w:pStyle w:val="ListParagraph"/>
        <w:numPr>
          <w:ilvl w:val="0"/>
          <w:numId w:val="22"/>
        </w:numPr>
        <w:spacing w:after="160" w:line="259" w:lineRule="auto"/>
        <w:jc w:val="both"/>
        <w:rPr>
          <w:ins w:id="717" w:author="Tudor Gherman" w:date="2016-02-01T17:08:00Z"/>
        </w:rPr>
        <w:pPrChange w:id="718" w:author="Tudor Gherman" w:date="2016-02-01T17:10:00Z">
          <w:pPr>
            <w:pStyle w:val="ListParagraph"/>
            <w:numPr>
              <w:numId w:val="21"/>
            </w:numPr>
            <w:spacing w:after="160" w:line="259" w:lineRule="auto"/>
            <w:ind w:left="1080" w:hanging="360"/>
            <w:jc w:val="both"/>
          </w:pPr>
        </w:pPrChange>
      </w:pPr>
      <w:ins w:id="719" w:author="Tudor Gherman" w:date="2016-02-01T17:13:00Z">
        <w:r>
          <w:t xml:space="preserve">If all bytes specified by the </w:t>
        </w:r>
        <w:proofErr w:type="spellStart"/>
        <w:r>
          <w:t>dTD</w:t>
        </w:r>
        <w:proofErr w:type="spellEnd"/>
        <w:r>
          <w:t xml:space="preserve"> have been transmitted</w:t>
        </w:r>
      </w:ins>
      <w:ins w:id="720" w:author="Tudor Gherman" w:date="2016-02-01T17:16:00Z">
        <w:r>
          <w:t xml:space="preserve">, the </w:t>
        </w:r>
        <w:proofErr w:type="spellStart"/>
        <w:r>
          <w:t>dTD</w:t>
        </w:r>
        <w:proofErr w:type="spellEnd"/>
        <w:r>
          <w:t xml:space="preserve"> is copied back in the system memory with its </w:t>
        </w:r>
        <w:r w:rsidRPr="00530A77">
          <w:rPr>
            <w:b/>
            <w:rPrChange w:id="721" w:author="Tudor Gherman" w:date="2016-02-01T17:16:00Z">
              <w:rPr/>
            </w:rPrChange>
          </w:rPr>
          <w:t>Status</w:t>
        </w:r>
        <w:r>
          <w:rPr>
            <w:b/>
          </w:rPr>
          <w:t xml:space="preserve"> </w:t>
        </w:r>
        <w:r w:rsidRPr="00530A77">
          <w:rPr>
            <w:rPrChange w:id="722" w:author="Tudor Gherman" w:date="2016-02-01T17:17:00Z">
              <w:rPr>
                <w:b/>
              </w:rPr>
            </w:rPrChange>
          </w:rPr>
          <w:t>field updated</w:t>
        </w:r>
      </w:ins>
      <w:ins w:id="723" w:author="Tudor Gherman" w:date="2016-02-01T17:08:00Z">
        <w:r w:rsidR="000450D2">
          <w:t>.</w:t>
        </w:r>
      </w:ins>
      <w:ins w:id="724" w:author="Tudor Gherman" w:date="2016-02-01T17:24:00Z">
        <w:r w:rsidR="00523D94">
          <w:t xml:space="preserve"> Otherwise, the state machine jumps to step 4.</w:t>
        </w:r>
      </w:ins>
    </w:p>
    <w:p w:rsidR="000450D2" w:rsidRDefault="00530A77">
      <w:pPr>
        <w:pStyle w:val="ListParagraph"/>
        <w:numPr>
          <w:ilvl w:val="0"/>
          <w:numId w:val="22"/>
        </w:numPr>
        <w:spacing w:after="160" w:line="259" w:lineRule="auto"/>
        <w:jc w:val="both"/>
        <w:rPr>
          <w:ins w:id="725" w:author="Tudor Gherman" w:date="2016-02-01T17:08:00Z"/>
        </w:rPr>
        <w:pPrChange w:id="726" w:author="Tudor Gherman" w:date="2016-02-01T17:10:00Z">
          <w:pPr>
            <w:pStyle w:val="ListParagraph"/>
            <w:numPr>
              <w:numId w:val="21"/>
            </w:numPr>
            <w:spacing w:after="160" w:line="259" w:lineRule="auto"/>
            <w:ind w:left="1080" w:hanging="360"/>
            <w:jc w:val="both"/>
          </w:pPr>
        </w:pPrChange>
      </w:pPr>
      <w:ins w:id="727" w:author="Tudor Gherman" w:date="2016-02-01T17:19:00Z">
        <w:r>
          <w:t xml:space="preserve">If the </w:t>
        </w:r>
        <w:r w:rsidRPr="00530A77">
          <w:rPr>
            <w:b/>
            <w:rPrChange w:id="728" w:author="Tudor Gherman" w:date="2016-02-01T17:20:00Z">
              <w:rPr/>
            </w:rPrChange>
          </w:rPr>
          <w:t>Terminate</w:t>
        </w:r>
        <w:r>
          <w:t xml:space="preserve"> bit</w:t>
        </w:r>
      </w:ins>
      <w:ins w:id="729" w:author="Tudor Gherman" w:date="2016-02-01T17:20:00Z">
        <w:r>
          <w:t xml:space="preserve"> is set, the controller </w:t>
        </w:r>
      </w:ins>
      <w:ins w:id="730" w:author="Tudor Gherman" w:date="2016-02-01T17:21:00Z">
        <w:r>
          <w:t xml:space="preserve">considers the transfer specified by the processed </w:t>
        </w:r>
        <w:proofErr w:type="spellStart"/>
        <w:r>
          <w:t>dTD</w:t>
        </w:r>
        <w:proofErr w:type="spellEnd"/>
        <w:r>
          <w:t xml:space="preserve"> completed and </w:t>
        </w:r>
      </w:ins>
      <w:ins w:id="731" w:author="Tudor Gherman" w:date="2016-02-01T17:20:00Z">
        <w:r>
          <w:t>takes no further action</w:t>
        </w:r>
      </w:ins>
      <w:ins w:id="732" w:author="Tudor Gherman" w:date="2016-02-01T17:08:00Z">
        <w:r w:rsidR="000450D2">
          <w:t>.</w:t>
        </w:r>
      </w:ins>
      <w:ins w:id="733" w:author="Tudor Gherman" w:date="2016-02-01T17:21:00Z">
        <w:r>
          <w:t xml:space="preserve"> If </w:t>
        </w:r>
        <w:r w:rsidRPr="00AC1F9C">
          <w:rPr>
            <w:b/>
          </w:rPr>
          <w:t>Terminate</w:t>
        </w:r>
        <w:r>
          <w:t xml:space="preserve"> bit is cleared, the </w:t>
        </w:r>
      </w:ins>
      <w:ins w:id="734" w:author="Tudor Gherman" w:date="2016-02-01T17:22:00Z">
        <w:r w:rsidR="00523D94">
          <w:t xml:space="preserve">next </w:t>
        </w:r>
        <w:proofErr w:type="spellStart"/>
        <w:r w:rsidR="00523D94">
          <w:t>dTD</w:t>
        </w:r>
        <w:proofErr w:type="spellEnd"/>
        <w:r w:rsidR="00523D94">
          <w:t xml:space="preserve"> in the linked list is fetched from main memory from the address specified by</w:t>
        </w:r>
      </w:ins>
      <w:ins w:id="735" w:author="Tudor Gherman" w:date="2016-02-01T17:23:00Z">
        <w:r w:rsidR="00523D94">
          <w:t xml:space="preserve"> the</w:t>
        </w:r>
      </w:ins>
      <w:ins w:id="736" w:author="Tudor Gherman" w:date="2016-02-01T17:22:00Z">
        <w:r w:rsidR="00523D94">
          <w:t xml:space="preserve"> </w:t>
        </w:r>
      </w:ins>
      <w:ins w:id="737" w:author="Tudor Gherman" w:date="2016-02-01T17:23:00Z">
        <w:r w:rsidR="00523D94" w:rsidRPr="00350C38">
          <w:rPr>
            <w:b/>
          </w:rPr>
          <w:t xml:space="preserve">Next </w:t>
        </w:r>
        <w:proofErr w:type="spellStart"/>
        <w:r w:rsidR="00523D94" w:rsidRPr="00350C38">
          <w:rPr>
            <w:b/>
          </w:rPr>
          <w:t>dTD</w:t>
        </w:r>
        <w:proofErr w:type="spellEnd"/>
        <w:r w:rsidR="00523D94" w:rsidRPr="00350C38">
          <w:rPr>
            <w:b/>
          </w:rPr>
          <w:t xml:space="preserve"> Pointer</w:t>
        </w:r>
        <w:r w:rsidR="00523D94">
          <w:rPr>
            <w:b/>
          </w:rPr>
          <w:t xml:space="preserve"> </w:t>
        </w:r>
        <w:r w:rsidR="00523D94" w:rsidRPr="005740C9">
          <w:t>field</w:t>
        </w:r>
        <w:r w:rsidR="00523D94">
          <w:t>.</w:t>
        </w:r>
      </w:ins>
    </w:p>
    <w:p w:rsidR="000450D2" w:rsidRDefault="00523D94">
      <w:pPr>
        <w:pStyle w:val="ListParagraph"/>
        <w:numPr>
          <w:ilvl w:val="0"/>
          <w:numId w:val="22"/>
        </w:numPr>
        <w:spacing w:after="160" w:line="259" w:lineRule="auto"/>
        <w:jc w:val="both"/>
        <w:rPr>
          <w:ins w:id="738" w:author="Tudor Gherman" w:date="2016-02-01T17:08:00Z"/>
        </w:rPr>
        <w:pPrChange w:id="739" w:author="Tudor Gherman" w:date="2016-02-01T17:10:00Z">
          <w:pPr>
            <w:pStyle w:val="ListParagraph"/>
            <w:numPr>
              <w:numId w:val="21"/>
            </w:numPr>
            <w:spacing w:after="160" w:line="259" w:lineRule="auto"/>
            <w:ind w:left="1080" w:hanging="360"/>
            <w:jc w:val="both"/>
          </w:pPr>
        </w:pPrChange>
      </w:pPr>
      <w:ins w:id="740" w:author="Tudor Gherman" w:date="2016-02-01T17:26:00Z">
        <w:r>
          <w:t xml:space="preserve">If there are bytes left to transmit for the current </w:t>
        </w:r>
        <w:proofErr w:type="spellStart"/>
        <w:r>
          <w:t>dTD</w:t>
        </w:r>
        <w:proofErr w:type="spellEnd"/>
        <w:r>
          <w:t xml:space="preserve">, </w:t>
        </w:r>
      </w:ins>
      <w:ins w:id="741" w:author="Tudor Gherman" w:date="2016-02-01T17:28:00Z">
        <w:r>
          <w:t>the device controller computes the address in the data buffer where the remaining data resides and triggers a new DMA transfer</w:t>
        </w:r>
      </w:ins>
      <w:ins w:id="742" w:author="Tudor Gherman" w:date="2016-02-01T17:08:00Z">
        <w:r w:rsidR="000450D2">
          <w:t>.</w:t>
        </w:r>
      </w:ins>
      <w:ins w:id="743" w:author="Tudor Gherman" w:date="2016-02-01T17:29:00Z">
        <w:r>
          <w:t xml:space="preserve"> When the data has been transferred to the TX Buffer, the controller will be ready to respond to a new IN token sent by the host.</w:t>
        </w:r>
      </w:ins>
    </w:p>
    <w:p w:rsidR="000450D2" w:rsidRDefault="000450D2" w:rsidP="00247151">
      <w:pPr>
        <w:rPr>
          <w:ins w:id="744" w:author="Tudor Gherman" w:date="2016-02-01T17:04:00Z"/>
        </w:rPr>
        <w:sectPr w:rsidR="000450D2" w:rsidSect="000450D2">
          <w:type w:val="continuous"/>
          <w:pgSz w:w="12240" w:h="15840"/>
          <w:pgMar w:top="765" w:right="1440" w:bottom="810" w:left="1440" w:header="720" w:footer="108" w:gutter="0"/>
          <w:cols w:num="1" w:space="340"/>
          <w:docGrid w:linePitch="360"/>
          <w:sectPrChange w:id="745" w:author="Tudor Gherman" w:date="2016-02-01T17:08:00Z">
            <w:sectPr w:rsidR="000450D2" w:rsidSect="000450D2">
              <w:pgMar w:top="765" w:right="1440" w:bottom="810" w:left="1440" w:header="720" w:footer="108" w:gutter="0"/>
              <w:cols w:num="2"/>
            </w:sectPr>
          </w:sectPrChange>
        </w:sectPr>
      </w:pPr>
    </w:p>
    <w:p w:rsidR="000D2C13" w:rsidRDefault="000D2C13" w:rsidP="000D2C13">
      <w:pPr>
        <w:pStyle w:val="Heading1"/>
        <w:rPr>
          <w:ins w:id="746" w:author="Tudor Gherman" w:date="2016-02-02T10:09:00Z"/>
        </w:rPr>
      </w:pPr>
      <w:ins w:id="747" w:author="Tudor Gherman" w:date="2016-02-02T10:05:00Z">
        <w:r>
          <w:tab/>
          <w:t>Mouse Emulation</w:t>
        </w:r>
      </w:ins>
    </w:p>
    <w:p w:rsidR="006E17CC" w:rsidRDefault="006E17CC" w:rsidP="000D2C13">
      <w:pPr>
        <w:rPr>
          <w:ins w:id="748" w:author="Tudor Gherman" w:date="2016-04-28T16:18:00Z"/>
        </w:rPr>
      </w:pPr>
    </w:p>
    <w:p w:rsidR="006E17CC" w:rsidRDefault="006E17CC" w:rsidP="006E17CC">
      <w:pPr>
        <w:rPr>
          <w:ins w:id="749" w:author="Tudor Gherman" w:date="2016-04-28T16:21:00Z"/>
        </w:rPr>
      </w:pPr>
      <w:ins w:id="750" w:author="Tudor Gherman" w:date="2016-04-28T16:18:00Z">
        <w:r>
          <w:t xml:space="preserve">The functionality of the core is </w:t>
        </w:r>
      </w:ins>
      <w:ins w:id="751" w:author="Tudor Gherman" w:date="2016-04-28T16:19:00Z">
        <w:r>
          <w:t>demonstrated</w:t>
        </w:r>
      </w:ins>
      <w:ins w:id="752" w:author="Tudor Gherman" w:date="2016-04-28T16:18:00Z">
        <w:r>
          <w:t xml:space="preserve"> </w:t>
        </w:r>
      </w:ins>
      <w:ins w:id="753" w:author="Tudor Gherman" w:date="2016-04-28T16:19:00Z">
        <w:r>
          <w:t xml:space="preserve">by emulating a mouse </w:t>
        </w:r>
      </w:ins>
      <w:ins w:id="754" w:author="Tudor Gherman" w:date="2016-04-28T16:20:00Z">
        <w:r>
          <w:t>on</w:t>
        </w:r>
      </w:ins>
      <w:ins w:id="755" w:author="Tudor Gherman" w:date="2016-04-28T16:19:00Z">
        <w:r>
          <w:t xml:space="preserve"> the Genesys2 board. The pointer can be moved with the push-buttons on the board</w:t>
        </w:r>
      </w:ins>
      <w:ins w:id="756" w:author="Tudor Gherman" w:date="2016-04-28T16:21:00Z">
        <w:r>
          <w:t xml:space="preserve">. </w:t>
        </w:r>
      </w:ins>
    </w:p>
    <w:p w:rsidR="006E17CC" w:rsidRDefault="006E17CC" w:rsidP="006E17CC">
      <w:pPr>
        <w:rPr>
          <w:ins w:id="757" w:author="Tudor Gherman" w:date="2016-04-28T16:21:00Z"/>
        </w:rPr>
      </w:pPr>
      <w:ins w:id="758" w:author="Tudor Gherman" w:date="2016-04-28T16:21:00Z">
        <w:r>
          <w:t>The enumeration process on the device side is carried out by endpoint0. After the speed negotiation is done, the host will request several descriptors from the device. This requests are encoded in setup packets. The sequence of events is as follows:</w:t>
        </w:r>
      </w:ins>
    </w:p>
    <w:p w:rsidR="006E17CC" w:rsidRDefault="006E17CC" w:rsidP="006E17CC">
      <w:pPr>
        <w:pStyle w:val="ListParagraph"/>
        <w:numPr>
          <w:ilvl w:val="0"/>
          <w:numId w:val="23"/>
        </w:numPr>
        <w:spacing w:after="160" w:line="259" w:lineRule="auto"/>
        <w:rPr>
          <w:ins w:id="759" w:author="Tudor Gherman" w:date="2016-04-28T16:21:00Z"/>
        </w:rPr>
      </w:pPr>
      <w:ins w:id="760" w:author="Tudor Gherman" w:date="2016-04-28T16:21:00Z">
        <w:r>
          <w:t>The host sends a Token packet with its PID indicating a SETUP token.</w:t>
        </w:r>
      </w:ins>
    </w:p>
    <w:p w:rsidR="006E17CC" w:rsidRDefault="006E17CC" w:rsidP="006E17CC">
      <w:pPr>
        <w:pStyle w:val="ListParagraph"/>
        <w:numPr>
          <w:ilvl w:val="0"/>
          <w:numId w:val="23"/>
        </w:numPr>
        <w:spacing w:after="160" w:line="259" w:lineRule="auto"/>
        <w:rPr>
          <w:ins w:id="761" w:author="Tudor Gherman" w:date="2016-04-28T16:21:00Z"/>
        </w:rPr>
      </w:pPr>
      <w:ins w:id="762" w:author="Tudor Gherman" w:date="2016-04-28T16:21:00Z">
        <w:r>
          <w:t>The host sends an OUT packet with the 8 bytes that make up the setup information.</w:t>
        </w:r>
      </w:ins>
    </w:p>
    <w:p w:rsidR="006E17CC" w:rsidRDefault="006E17CC" w:rsidP="006E17CC">
      <w:pPr>
        <w:pStyle w:val="ListParagraph"/>
        <w:numPr>
          <w:ilvl w:val="0"/>
          <w:numId w:val="23"/>
        </w:numPr>
        <w:spacing w:after="160" w:line="259" w:lineRule="auto"/>
        <w:rPr>
          <w:ins w:id="763" w:author="Tudor Gherman" w:date="2016-04-28T16:21:00Z"/>
        </w:rPr>
      </w:pPr>
      <w:ins w:id="764" w:author="Tudor Gherman" w:date="2016-04-28T16:21:00Z">
        <w:r>
          <w:t xml:space="preserve">The device controller will copy the setup packet in main memory, more specifically in the corresponding </w:t>
        </w:r>
        <w:proofErr w:type="spellStart"/>
        <w:r>
          <w:t>dQH</w:t>
        </w:r>
        <w:proofErr w:type="spellEnd"/>
        <w:r>
          <w:t xml:space="preserve"> in the Setup Buffer Bytes fields and triggers an interrupt.</w:t>
        </w:r>
      </w:ins>
    </w:p>
    <w:p w:rsidR="006E17CC" w:rsidRDefault="006E17CC" w:rsidP="006E17CC">
      <w:pPr>
        <w:pStyle w:val="ListParagraph"/>
        <w:numPr>
          <w:ilvl w:val="0"/>
          <w:numId w:val="23"/>
        </w:numPr>
        <w:spacing w:after="160" w:line="259" w:lineRule="auto"/>
        <w:rPr>
          <w:ins w:id="765" w:author="Tudor Gherman" w:date="2016-04-28T16:21:00Z"/>
        </w:rPr>
      </w:pPr>
      <w:ins w:id="766" w:author="Tudor Gherman" w:date="2016-04-28T16:21:00Z">
        <w:r>
          <w:t>The device driver is responsible with preparing the requested response and priming endpoint0.</w:t>
        </w:r>
      </w:ins>
    </w:p>
    <w:p w:rsidR="006E17CC" w:rsidRDefault="006E17CC" w:rsidP="006E17CC">
      <w:pPr>
        <w:rPr>
          <w:ins w:id="767" w:author="Tudor Gherman" w:date="2016-02-02T10:09:00Z"/>
        </w:rPr>
        <w:sectPr w:rsidR="006E17CC" w:rsidSect="006E17CC">
          <w:type w:val="continuous"/>
          <w:pgSz w:w="12240" w:h="15840"/>
          <w:pgMar w:top="765" w:right="1440" w:bottom="810" w:left="1440" w:header="720" w:footer="108" w:gutter="0"/>
          <w:cols w:num="1" w:space="340"/>
          <w:docGrid w:linePitch="360"/>
          <w:sectPrChange w:id="768" w:author="Tudor Gherman" w:date="2016-04-28T16:20:00Z">
            <w:sectPr w:rsidR="006E17CC" w:rsidSect="006E17CC">
              <w:pgMar w:top="765" w:right="1440" w:bottom="810" w:left="1440" w:header="720" w:footer="108" w:gutter="0"/>
              <w:cols w:num="2"/>
            </w:sectPr>
          </w:sectPrChange>
        </w:sectPr>
        <w:pPrChange w:id="769" w:author="Tudor Gherman" w:date="2016-04-28T16:21:00Z">
          <w:pPr/>
        </w:pPrChange>
      </w:pPr>
      <w:bookmarkStart w:id="770" w:name="_GoBack"/>
      <w:bookmarkEnd w:id="770"/>
    </w:p>
    <w:p w:rsidR="006E17CC" w:rsidRDefault="006E17CC" w:rsidP="000D2C13">
      <w:pPr>
        <w:rPr>
          <w:ins w:id="771" w:author="Tudor Gherman" w:date="2016-04-28T16:20:00Z"/>
        </w:rPr>
        <w:sectPr w:rsidR="006E17CC" w:rsidSect="000D2C13">
          <w:type w:val="continuous"/>
          <w:pgSz w:w="12240" w:h="15840"/>
          <w:pgMar w:top="765" w:right="1440" w:bottom="810" w:left="1440" w:header="720" w:footer="108" w:gutter="0"/>
          <w:cols w:space="340"/>
          <w:docGrid w:linePitch="360"/>
        </w:sectPr>
      </w:pPr>
    </w:p>
    <w:p w:rsidR="000D2C13" w:rsidRDefault="000D2C13" w:rsidP="000D2C13">
      <w:pPr>
        <w:pStyle w:val="ListParagraph"/>
        <w:numPr>
          <w:ilvl w:val="0"/>
          <w:numId w:val="23"/>
        </w:numPr>
        <w:spacing w:after="160" w:line="259" w:lineRule="auto"/>
        <w:rPr>
          <w:ins w:id="772" w:author="Tudor Gherman" w:date="2016-02-02T10:09:00Z"/>
        </w:rPr>
      </w:pPr>
      <w:ins w:id="773" w:author="Tudor Gherman" w:date="2016-02-02T10:09:00Z">
        <w:r>
          <w:lastRenderedPageBreak/>
          <w:t>Meanwhile, the device controller will issue NAK handshake packets in response to IN packets received from the host. Once the endpoint is primed, the device controller will issue a DATA1 packet in response to the IN sent by the host.</w:t>
        </w:r>
      </w:ins>
    </w:p>
    <w:p w:rsidR="000D2C13" w:rsidRDefault="000D2C13" w:rsidP="000D2C13">
      <w:pPr>
        <w:pStyle w:val="ListParagraph"/>
        <w:numPr>
          <w:ilvl w:val="0"/>
          <w:numId w:val="23"/>
        </w:numPr>
        <w:spacing w:after="160" w:line="259" w:lineRule="auto"/>
        <w:rPr>
          <w:ins w:id="774" w:author="Tudor Gherman" w:date="2016-02-02T10:09:00Z"/>
        </w:rPr>
      </w:pPr>
      <w:ins w:id="775" w:author="Tudor Gherman" w:date="2016-02-02T10:09:00Z">
        <w:r>
          <w:t>If an ACK handshake token is received from the host, the device controller will set the corresponding bit in ENPTCOMPLETE register.</w:t>
        </w:r>
      </w:ins>
    </w:p>
    <w:p w:rsidR="000D2C13" w:rsidRDefault="000D2C13" w:rsidP="000D2C13">
      <w:pPr>
        <w:pStyle w:val="ListParagraph"/>
        <w:numPr>
          <w:ilvl w:val="0"/>
          <w:numId w:val="23"/>
        </w:numPr>
        <w:spacing w:after="160" w:line="259" w:lineRule="auto"/>
        <w:rPr>
          <w:ins w:id="776" w:author="Tudor Gherman" w:date="2016-02-02T10:09:00Z"/>
        </w:rPr>
      </w:pPr>
      <w:ins w:id="777" w:author="Tudor Gherman" w:date="2016-02-02T10:09:00Z">
        <w:r>
          <w:t>The device controller driver is responsible to check if a zero length packet (the status phase of the control transfer) was received from the host.</w:t>
        </w:r>
      </w:ins>
    </w:p>
    <w:p w:rsidR="000D2C13" w:rsidRDefault="000D2C13" w:rsidP="000D2C13">
      <w:pPr>
        <w:rPr>
          <w:ins w:id="778" w:author="Tudor Gherman" w:date="2016-02-02T10:09:00Z"/>
        </w:rPr>
        <w:sectPr w:rsidR="000D2C13" w:rsidSect="000D2C13">
          <w:type w:val="continuous"/>
          <w:pgSz w:w="12240" w:h="15840"/>
          <w:pgMar w:top="765" w:right="1440" w:bottom="810" w:left="1440" w:header="720" w:footer="108" w:gutter="0"/>
          <w:cols w:num="1" w:space="340"/>
          <w:docGrid w:linePitch="360"/>
          <w:sectPrChange w:id="779" w:author="Tudor Gherman" w:date="2016-02-02T10:09:00Z">
            <w:sectPr w:rsidR="000D2C13" w:rsidSect="000D2C13">
              <w:pgMar w:top="765" w:right="1440" w:bottom="810" w:left="1440" w:header="720" w:footer="108" w:gutter="0"/>
              <w:cols w:num="2"/>
            </w:sectPr>
          </w:sectPrChange>
        </w:sectPr>
      </w:pPr>
      <w:ins w:id="780" w:author="Tudor Gherman" w:date="2016-02-02T10:09:00Z">
        <w:r>
          <w:t xml:space="preserve">This sequence will repeat for all the following control transfers initiated by the host. The descriptors required are: Device Descriptor, Configuration Descriptor, Device Qualifier Descriptor, String Descriptor0, String Descriptor1, String Descriptor2, String Descriptor3, </w:t>
        </w:r>
        <w:proofErr w:type="gramStart"/>
        <w:r>
          <w:t>HID</w:t>
        </w:r>
        <w:proofErr w:type="gramEnd"/>
        <w:r>
          <w:t xml:space="preserve"> Report Descriptor. Once the host gathers all this information will start sending IN tokens on endpoint1. The length and format of the information coded in the HID reports is specified in the HID Report Descriptor. </w:t>
        </w:r>
      </w:ins>
      <w:ins w:id="781" w:author="Tudor Gherman" w:date="2016-04-28T16:17:00Z">
        <w:r w:rsidR="006E17CC">
          <w:t xml:space="preserve"> </w:t>
        </w:r>
      </w:ins>
    </w:p>
    <w:p w:rsidR="000D2C13" w:rsidRPr="000D2C13" w:rsidRDefault="000D2C13">
      <w:pPr>
        <w:rPr>
          <w:ins w:id="782" w:author="Tudor Gherman" w:date="2016-02-02T10:05:00Z"/>
          <w:rPrChange w:id="783" w:author="Tudor Gherman" w:date="2016-02-02T10:09:00Z">
            <w:rPr>
              <w:ins w:id="784" w:author="Tudor Gherman" w:date="2016-02-02T10:05:00Z"/>
            </w:rPr>
          </w:rPrChange>
        </w:rPr>
        <w:pPrChange w:id="785" w:author="Tudor Gherman" w:date="2016-04-27T13:42:00Z">
          <w:pPr>
            <w:pStyle w:val="Heading1"/>
          </w:pPr>
        </w:pPrChange>
      </w:pPr>
    </w:p>
    <w:p w:rsidR="007F549E" w:rsidRDefault="007F549E" w:rsidP="007F549E">
      <w:pPr>
        <w:pStyle w:val="Heading1"/>
        <w:rPr>
          <w:ins w:id="786" w:author="Tudor Gherman" w:date="2016-04-27T13:42:00Z"/>
        </w:rPr>
      </w:pPr>
      <w:ins w:id="787" w:author="Tudor Gherman" w:date="2016-04-27T13:42:00Z">
        <w:r>
          <w:tab/>
          <w:t>Limitations</w:t>
        </w:r>
      </w:ins>
    </w:p>
    <w:p w:rsidR="007F549E" w:rsidRDefault="007F549E">
      <w:pPr>
        <w:pStyle w:val="ListParagraph"/>
        <w:numPr>
          <w:ilvl w:val="6"/>
          <w:numId w:val="13"/>
        </w:numPr>
        <w:rPr>
          <w:ins w:id="788" w:author="Tudor Gherman" w:date="2016-04-27T14:29:00Z"/>
        </w:rPr>
        <w:pPrChange w:id="789" w:author="Tudor Gherman" w:date="2016-04-27T13:42:00Z">
          <w:pPr>
            <w:pStyle w:val="Heading1"/>
          </w:pPr>
        </w:pPrChange>
      </w:pPr>
      <w:ins w:id="790" w:author="Tudor Gherman" w:date="2016-04-27T13:42:00Z">
        <w:r>
          <w:t xml:space="preserve">ULPI: </w:t>
        </w:r>
      </w:ins>
      <w:ins w:id="791" w:author="Tudor Gherman" w:date="2016-04-27T13:43:00Z">
        <w:r>
          <w:t>Extended Register Write (EXTW) and Extended Register Read are not verified (</w:t>
        </w:r>
      </w:ins>
      <w:ins w:id="792" w:author="Tudor Gherman" w:date="2016-04-27T13:44:00Z">
        <w:r>
          <w:t>not needed for the current application</w:t>
        </w:r>
      </w:ins>
      <w:ins w:id="793" w:author="Tudor Gherman" w:date="2016-04-27T13:43:00Z">
        <w:r>
          <w:t>).</w:t>
        </w:r>
      </w:ins>
      <w:ins w:id="794" w:author="Tudor Gherman" w:date="2016-04-27T13:45:00Z">
        <w:r>
          <w:t xml:space="preserve"> Packet abort is not supported yet.</w:t>
        </w:r>
      </w:ins>
    </w:p>
    <w:p w:rsidR="009E7953" w:rsidRDefault="009E7953">
      <w:pPr>
        <w:pStyle w:val="ListParagraph"/>
        <w:numPr>
          <w:ilvl w:val="6"/>
          <w:numId w:val="13"/>
        </w:numPr>
        <w:rPr>
          <w:ins w:id="795" w:author="Tudor Gherman" w:date="2016-04-27T15:38:00Z"/>
        </w:rPr>
        <w:pPrChange w:id="796" w:author="Tudor Gherman" w:date="2016-04-27T13:42:00Z">
          <w:pPr>
            <w:pStyle w:val="Heading1"/>
          </w:pPr>
        </w:pPrChange>
      </w:pPr>
      <w:proofErr w:type="spellStart"/>
      <w:ins w:id="797" w:author="Tudor Gherman" w:date="2016-04-27T14:29:00Z">
        <w:r>
          <w:t>HS</w:t>
        </w:r>
      </w:ins>
      <w:ins w:id="798" w:author="Tudor Gherman" w:date="2016-04-27T14:36:00Z">
        <w:r w:rsidR="00574A3E">
          <w:t>_</w:t>
        </w:r>
      </w:ins>
      <w:ins w:id="799" w:author="Tudor Gherman" w:date="2016-04-27T14:29:00Z">
        <w:r>
          <w:t>Negotiation</w:t>
        </w:r>
      </w:ins>
      <w:proofErr w:type="spellEnd"/>
      <w:ins w:id="800" w:author="Tudor Gherman" w:date="2016-04-27T15:38:00Z">
        <w:r w:rsidR="00E41546">
          <w:t xml:space="preserve"> (Chapter7)</w:t>
        </w:r>
      </w:ins>
      <w:ins w:id="801" w:author="Tudor Gherman" w:date="2016-04-27T14:29:00Z">
        <w:r>
          <w:t>: Suspend and Resume are not tested. Remote Wake</w:t>
        </w:r>
      </w:ins>
      <w:ins w:id="802" w:author="Tudor Gherman" w:date="2016-04-27T14:31:00Z">
        <w:r>
          <w:t>up</w:t>
        </w:r>
      </w:ins>
      <w:ins w:id="803" w:author="Tudor Gherman" w:date="2016-04-27T14:29:00Z">
        <w:r>
          <w:t xml:space="preserve"> not implemented.</w:t>
        </w:r>
      </w:ins>
      <w:ins w:id="804" w:author="Tudor Gherman" w:date="2016-04-27T14:55:00Z">
        <w:r w:rsidR="00860317">
          <w:t xml:space="preserve"> Full Speed and Low Speed not tested.</w:t>
        </w:r>
      </w:ins>
    </w:p>
    <w:p w:rsidR="00E41546" w:rsidRDefault="00E41546">
      <w:pPr>
        <w:pStyle w:val="ListParagraph"/>
        <w:numPr>
          <w:ilvl w:val="6"/>
          <w:numId w:val="13"/>
        </w:numPr>
        <w:rPr>
          <w:ins w:id="805" w:author="Tudor Gherman" w:date="2016-04-28T10:51:00Z"/>
        </w:rPr>
        <w:pPrChange w:id="806" w:author="Tudor Gherman" w:date="2016-04-27T13:42:00Z">
          <w:pPr>
            <w:pStyle w:val="Heading1"/>
          </w:pPr>
        </w:pPrChange>
      </w:pPr>
      <w:proofErr w:type="spellStart"/>
      <w:ins w:id="807" w:author="Tudor Gherman" w:date="2016-04-27T15:38:00Z">
        <w:r>
          <w:t>Packet_</w:t>
        </w:r>
        <w:proofErr w:type="gramStart"/>
        <w:r>
          <w:t>Decoder</w:t>
        </w:r>
      </w:ins>
      <w:proofErr w:type="spellEnd"/>
      <w:ins w:id="808" w:author="Tudor Gherman" w:date="2016-04-27T15:39:00Z">
        <w:r>
          <w:t>(</w:t>
        </w:r>
        <w:proofErr w:type="gramEnd"/>
        <w:r>
          <w:t>Chapter8)</w:t>
        </w:r>
      </w:ins>
      <w:ins w:id="809" w:author="Tudor Gherman" w:date="2016-04-27T15:38:00Z">
        <w:r>
          <w:t xml:space="preserve">: </w:t>
        </w:r>
        <w:proofErr w:type="spellStart"/>
        <w:r>
          <w:t>Dev_HS_Ping</w:t>
        </w:r>
        <w:proofErr w:type="spellEnd"/>
        <w:r>
          <w:t xml:space="preserve">, </w:t>
        </w:r>
        <w:proofErr w:type="spellStart"/>
        <w:r>
          <w:t>Dev_Do_BCINTO</w:t>
        </w:r>
        <w:proofErr w:type="spellEnd"/>
        <w:r>
          <w:t xml:space="preserve"> are not tested. Isochronous transfers are not supported. </w:t>
        </w:r>
      </w:ins>
      <w:ins w:id="810" w:author="Tudor Gherman" w:date="2016-04-27T15:45:00Z">
        <w:r w:rsidR="00A55E67">
          <w:t>OUT transactions are not working, need to be fixed. OUT packets are not use</w:t>
        </w:r>
      </w:ins>
      <w:ins w:id="811" w:author="Tudor Gherman" w:date="2016-04-27T15:46:00Z">
        <w:r w:rsidR="00A55E67">
          <w:t>d</w:t>
        </w:r>
      </w:ins>
      <w:ins w:id="812" w:author="Tudor Gherman" w:date="2016-04-27T15:45:00Z">
        <w:r w:rsidR="00A55E67">
          <w:t xml:space="preserve"> </w:t>
        </w:r>
      </w:ins>
      <w:ins w:id="813" w:author="Tudor Gherman" w:date="2016-04-27T15:47:00Z">
        <w:r w:rsidR="00A55E67">
          <w:t xml:space="preserve">with input devices </w:t>
        </w:r>
      </w:ins>
      <w:ins w:id="814" w:author="Tudor Gherman" w:date="2016-04-27T15:45:00Z">
        <w:r w:rsidR="00A55E67">
          <w:t>by the HID protocol.</w:t>
        </w:r>
      </w:ins>
    </w:p>
    <w:p w:rsidR="00D14841" w:rsidRDefault="00D14841">
      <w:pPr>
        <w:pStyle w:val="ListParagraph"/>
        <w:numPr>
          <w:ilvl w:val="6"/>
          <w:numId w:val="13"/>
        </w:numPr>
        <w:rPr>
          <w:ins w:id="815" w:author="Tudor Gherman" w:date="2016-04-28T11:04:00Z"/>
        </w:rPr>
        <w:pPrChange w:id="816" w:author="Tudor Gherman" w:date="2016-04-27T13:42:00Z">
          <w:pPr>
            <w:pStyle w:val="Heading1"/>
          </w:pPr>
        </w:pPrChange>
      </w:pPr>
      <w:ins w:id="817" w:author="Tudor Gherman" w:date="2016-04-28T10:57:00Z">
        <w:r>
          <w:t>Device Data Structures</w:t>
        </w:r>
      </w:ins>
      <w:ins w:id="818" w:author="Tudor Gherman" w:date="2016-04-28T10:58:00Z">
        <w:r>
          <w:t xml:space="preserve"> </w:t>
        </w:r>
      </w:ins>
      <w:ins w:id="819" w:author="Tudor Gherman" w:date="2016-04-28T10:57:00Z">
        <w:r>
          <w:t>(Context)</w:t>
        </w:r>
      </w:ins>
      <w:ins w:id="820" w:author="Tudor Gherman" w:date="2016-04-28T10:51:00Z">
        <w:r>
          <w:t>:</w:t>
        </w:r>
        <w:r w:rsidRPr="002528DC">
          <w:rPr>
            <w:b/>
            <w:rPrChange w:id="821" w:author="Tudor Gherman" w:date="2016-04-28T11:02:00Z">
              <w:rPr/>
            </w:rPrChange>
          </w:rPr>
          <w:t xml:space="preserve"> </w:t>
        </w:r>
      </w:ins>
      <w:ins w:id="822" w:author="Tudor Gherman" w:date="2016-04-28T10:52:00Z">
        <w:r w:rsidRPr="002528DC">
          <w:rPr>
            <w:b/>
            <w:rPrChange w:id="823" w:author="Tudor Gherman" w:date="2016-04-28T11:02:00Z">
              <w:rPr/>
            </w:rPrChange>
          </w:rPr>
          <w:t>IOC</w:t>
        </w:r>
        <w:r>
          <w:t xml:space="preserve"> is ignored.</w:t>
        </w:r>
      </w:ins>
      <w:ins w:id="824" w:author="Tudor Gherman" w:date="2016-04-28T10:53:00Z">
        <w:r>
          <w:t xml:space="preserve"> Interrupts are generated when </w:t>
        </w:r>
      </w:ins>
      <w:ins w:id="825" w:author="Tudor Gherman" w:date="2016-04-28T10:54:00Z">
        <w:r>
          <w:t xml:space="preserve">a </w:t>
        </w:r>
        <w:proofErr w:type="spellStart"/>
        <w:r>
          <w:t>dTD</w:t>
        </w:r>
        <w:proofErr w:type="spellEnd"/>
        <w:r>
          <w:t xml:space="preserve"> is complete regardless of IOC value. </w:t>
        </w:r>
        <w:r w:rsidRPr="002528DC">
          <w:rPr>
            <w:b/>
            <w:rPrChange w:id="826" w:author="Tudor Gherman" w:date="2016-04-28T11:02:00Z">
              <w:rPr/>
            </w:rPrChange>
          </w:rPr>
          <w:t>Status</w:t>
        </w:r>
        <w:r>
          <w:t xml:space="preserve"> </w:t>
        </w:r>
      </w:ins>
      <w:ins w:id="827" w:author="Tudor Gherman" w:date="2016-04-28T10:55:00Z">
        <w:r>
          <w:t xml:space="preserve">field of the </w:t>
        </w:r>
        <w:proofErr w:type="spellStart"/>
        <w:r>
          <w:t>dTD</w:t>
        </w:r>
        <w:proofErr w:type="spellEnd"/>
        <w:r>
          <w:t xml:space="preserve"> </w:t>
        </w:r>
      </w:ins>
      <w:ins w:id="828" w:author="Tudor Gherman" w:date="2016-04-28T10:54:00Z">
        <w:r>
          <w:t>in not</w:t>
        </w:r>
      </w:ins>
      <w:ins w:id="829" w:author="Tudor Gherman" w:date="2016-04-28T10:55:00Z">
        <w:r>
          <w:t xml:space="preserve"> checked by software and is not corre</w:t>
        </w:r>
      </w:ins>
      <w:ins w:id="830" w:author="Tudor Gherman" w:date="2016-04-28T10:56:00Z">
        <w:r>
          <w:t>ctly written back by hardware.</w:t>
        </w:r>
      </w:ins>
      <w:ins w:id="831" w:author="Tudor Gherman" w:date="2016-04-28T10:58:00Z">
        <w:r>
          <w:t xml:space="preserve"> </w:t>
        </w:r>
        <w:proofErr w:type="spellStart"/>
        <w:r w:rsidRPr="002528DC">
          <w:rPr>
            <w:b/>
            <w:rPrChange w:id="832" w:author="Tudor Gherman" w:date="2016-04-28T11:02:00Z">
              <w:rPr/>
            </w:rPrChange>
          </w:rPr>
          <w:t>MultO</w:t>
        </w:r>
        <w:proofErr w:type="spellEnd"/>
        <w:r>
          <w:t xml:space="preserve"> is ignored</w:t>
        </w:r>
      </w:ins>
      <w:ins w:id="833" w:author="Tudor Gherman" w:date="2016-04-28T10:59:00Z">
        <w:r>
          <w:t xml:space="preserve"> (it should only be used with isochronous transfers which are not supported yet)</w:t>
        </w:r>
      </w:ins>
      <w:ins w:id="834" w:author="Tudor Gherman" w:date="2016-04-28T11:01:00Z">
        <w:r>
          <w:t xml:space="preserve">. </w:t>
        </w:r>
        <w:proofErr w:type="spellStart"/>
        <w:r w:rsidRPr="002528DC">
          <w:rPr>
            <w:b/>
            <w:rPrChange w:id="835" w:author="Tudor Gherman" w:date="2016-04-28T11:02:00Z">
              <w:rPr/>
            </w:rPrChange>
          </w:rPr>
          <w:t>Mult</w:t>
        </w:r>
        <w:proofErr w:type="spellEnd"/>
        <w:r>
          <w:t xml:space="preserve"> </w:t>
        </w:r>
      </w:ins>
      <w:ins w:id="836" w:author="Tudor Gherman" w:date="2016-04-28T11:02:00Z">
        <w:r w:rsidR="002528DC">
          <w:t>(</w:t>
        </w:r>
      </w:ins>
      <w:ins w:id="837" w:author="Tudor Gherman" w:date="2016-04-28T11:03:00Z">
        <w:r w:rsidR="002528DC">
          <w:t>used only with isochronous packets</w:t>
        </w:r>
      </w:ins>
      <w:ins w:id="838" w:author="Tudor Gherman" w:date="2016-04-28T11:02:00Z">
        <w:r w:rsidR="002528DC">
          <w:t>)</w:t>
        </w:r>
      </w:ins>
      <w:ins w:id="839" w:author="Tudor Gherman" w:date="2016-04-28T11:01:00Z">
        <w:r w:rsidR="002528DC">
          <w:t xml:space="preserve"> field ignored.</w:t>
        </w:r>
      </w:ins>
      <w:ins w:id="840" w:author="Tudor Gherman" w:date="2016-04-28T11:03:00Z">
        <w:r w:rsidR="002528DC">
          <w:t xml:space="preserve"> </w:t>
        </w:r>
        <w:r w:rsidR="002528DC" w:rsidRPr="002528DC">
          <w:rPr>
            <w:b/>
            <w:rPrChange w:id="841" w:author="Tudor Gherman" w:date="2016-04-28T11:03:00Z">
              <w:rPr/>
            </w:rPrChange>
          </w:rPr>
          <w:t>ZLT</w:t>
        </w:r>
        <w:r w:rsidR="002528DC">
          <w:t xml:space="preserve"> field ignored. Zero Length transfers are dictated by software</w:t>
        </w:r>
      </w:ins>
      <w:ins w:id="842" w:author="Tudor Gherman" w:date="2016-04-28T11:04:00Z">
        <w:r w:rsidR="002528DC">
          <w:t xml:space="preserve"> (</w:t>
        </w:r>
        <w:proofErr w:type="spellStart"/>
        <w:r w:rsidR="002528DC">
          <w:t>dTDs</w:t>
        </w:r>
        <w:proofErr w:type="spellEnd"/>
        <w:r w:rsidR="002528DC">
          <w:t xml:space="preserve"> with Total Bytes field set to 0)</w:t>
        </w:r>
      </w:ins>
      <w:ins w:id="843" w:author="Tudor Gherman" w:date="2016-04-28T11:03:00Z">
        <w:r w:rsidR="002528DC">
          <w:t xml:space="preserve"> only.</w:t>
        </w:r>
      </w:ins>
    </w:p>
    <w:p w:rsidR="000747A9" w:rsidRDefault="000747A9">
      <w:pPr>
        <w:pStyle w:val="ListParagraph"/>
        <w:numPr>
          <w:ilvl w:val="6"/>
          <w:numId w:val="13"/>
        </w:numPr>
        <w:rPr>
          <w:ins w:id="844" w:author="Tudor Gherman" w:date="2016-04-28T11:28:00Z"/>
        </w:rPr>
        <w:pPrChange w:id="845" w:author="Tudor Gherman" w:date="2016-04-27T13:42:00Z">
          <w:pPr>
            <w:pStyle w:val="Heading1"/>
          </w:pPr>
        </w:pPrChange>
      </w:pPr>
      <w:proofErr w:type="spellStart"/>
      <w:ins w:id="846" w:author="Tudor Gherman" w:date="2016-04-28T11:04:00Z">
        <w:r>
          <w:t>DMA_Transfer_Manager</w:t>
        </w:r>
        <w:proofErr w:type="spellEnd"/>
        <w:r>
          <w:t xml:space="preserve">: </w:t>
        </w:r>
      </w:ins>
      <w:ins w:id="847" w:author="Tudor Gherman" w:date="2016-04-28T11:05:00Z">
        <w:r w:rsidRPr="000747A9">
          <w:rPr>
            <w:b/>
            <w:rPrChange w:id="848" w:author="Tudor Gherman" w:date="2016-04-28T11:05:00Z">
              <w:rPr/>
            </w:rPrChange>
          </w:rPr>
          <w:t>Active Status</w:t>
        </w:r>
        <w:r>
          <w:t xml:space="preserve"> issue.</w:t>
        </w:r>
      </w:ins>
      <w:ins w:id="849" w:author="Tudor Gherman" w:date="2016-04-28T11:06:00Z">
        <w:r>
          <w:t xml:space="preserve"> The ZYNQ USB core seems to periodicall</w:t>
        </w:r>
        <w:r w:rsidR="00B06ADE">
          <w:t xml:space="preserve">y read </w:t>
        </w:r>
        <w:proofErr w:type="spellStart"/>
        <w:r w:rsidR="00B06ADE">
          <w:t>dTDs</w:t>
        </w:r>
        <w:proofErr w:type="spellEnd"/>
        <w:r w:rsidR="00B06ADE">
          <w:t xml:space="preserve"> from main memory and, if the software modifies </w:t>
        </w:r>
      </w:ins>
      <w:ins w:id="850" w:author="Tudor Gherman" w:date="2016-04-28T11:22:00Z">
        <w:r w:rsidR="00B06ADE">
          <w:t xml:space="preserve">the active bit </w:t>
        </w:r>
        <w:r w:rsidR="00FB05E2">
          <w:t xml:space="preserve">after the </w:t>
        </w:r>
        <w:proofErr w:type="spellStart"/>
        <w:r w:rsidR="00FB05E2">
          <w:t>dTD</w:t>
        </w:r>
        <w:proofErr w:type="spellEnd"/>
        <w:r w:rsidR="00FB05E2">
          <w:t xml:space="preserve"> has been copied in the Device Controller memory, </w:t>
        </w:r>
      </w:ins>
      <w:ins w:id="851" w:author="Tudor Gherman" w:date="2016-04-28T11:24:00Z">
        <w:r w:rsidR="00FB05E2">
          <w:t xml:space="preserve">the Device Controller will still execute the transfer described by the </w:t>
        </w:r>
        <w:proofErr w:type="spellStart"/>
        <w:r w:rsidR="00FB05E2">
          <w:t>dTD</w:t>
        </w:r>
        <w:proofErr w:type="spellEnd"/>
        <w:r w:rsidR="00FB05E2">
          <w:t xml:space="preserve">. </w:t>
        </w:r>
      </w:ins>
      <w:ins w:id="852" w:author="Tudor Gherman" w:date="2016-04-28T11:25:00Z">
        <w:r w:rsidR="00FB05E2">
          <w:t xml:space="preserve">This </w:t>
        </w:r>
      </w:ins>
      <w:ins w:id="853" w:author="Tudor Gherman" w:date="2016-04-28T11:24:00Z">
        <w:r w:rsidR="00FB05E2">
          <w:t xml:space="preserve">issue </w:t>
        </w:r>
      </w:ins>
      <w:ins w:id="854" w:author="Tudor Gherman" w:date="2016-04-28T11:25:00Z">
        <w:r w:rsidR="00FB05E2">
          <w:t xml:space="preserve">was </w:t>
        </w:r>
      </w:ins>
      <w:ins w:id="855" w:author="Tudor Gherman" w:date="2016-04-28T11:24:00Z">
        <w:r w:rsidR="00FB05E2">
          <w:t>noticed with circular buffers.</w:t>
        </w:r>
      </w:ins>
      <w:ins w:id="856" w:author="Tudor Gherman" w:date="2016-04-28T11:25:00Z">
        <w:r w:rsidR="00FB05E2">
          <w:t xml:space="preserve"> In the current implementation, if the </w:t>
        </w:r>
        <w:proofErr w:type="spellStart"/>
        <w:r w:rsidR="00FB05E2">
          <w:t>dTD</w:t>
        </w:r>
        <w:proofErr w:type="spellEnd"/>
        <w:r w:rsidR="00FB05E2">
          <w:t xml:space="preserve"> is inactive, the USB Device controller will stall. This bit is only used to indicate that the Device controller has released a buffer.</w:t>
        </w:r>
      </w:ins>
    </w:p>
    <w:p w:rsidR="000C658C" w:rsidRPr="000C658C" w:rsidRDefault="00691F31">
      <w:pPr>
        <w:pStyle w:val="ListParagraph"/>
        <w:numPr>
          <w:ilvl w:val="6"/>
          <w:numId w:val="13"/>
        </w:numPr>
        <w:rPr>
          <w:ins w:id="857" w:author="Tudor Gherman" w:date="2016-02-01T16:34:00Z"/>
          <w:rPrChange w:id="858" w:author="Tudor Gherman" w:date="2016-02-01T16:35:00Z">
            <w:rPr>
              <w:ins w:id="859" w:author="Tudor Gherman" w:date="2016-02-01T16:34:00Z"/>
            </w:rPr>
          </w:rPrChange>
        </w:rPr>
        <w:pPrChange w:id="860" w:author="Tudor Gherman" w:date="2016-04-28T15:40:00Z">
          <w:pPr>
            <w:pStyle w:val="Heading2"/>
          </w:pPr>
        </w:pPrChange>
      </w:pPr>
      <w:ins w:id="861" w:author="Tudor Gherman" w:date="2016-04-28T11:28:00Z">
        <w:r>
          <w:t>Control Registers: Only registers mentioned in section 5 have been tested. Not all ZYNQ USB core registers have been implemented.</w:t>
        </w:r>
      </w:ins>
    </w:p>
    <w:p w:rsidR="0057022A" w:rsidDel="000C658C" w:rsidRDefault="0057022A" w:rsidP="00DE740D">
      <w:pPr>
        <w:pStyle w:val="Heading1"/>
        <w:rPr>
          <w:del w:id="862" w:author="Tudor Gherman" w:date="2016-02-01T16:29:00Z"/>
        </w:rPr>
      </w:pPr>
    </w:p>
    <w:p w:rsidR="00E45873" w:rsidRDefault="00E45873">
      <w:pPr>
        <w:rPr>
          <w:ins w:id="863" w:author="Tudor Gherman" w:date="2016-02-01T16:32:00Z"/>
        </w:rPr>
        <w:sectPr w:rsidR="00E45873" w:rsidSect="007F549E">
          <w:type w:val="continuous"/>
          <w:pgSz w:w="12240" w:h="15840"/>
          <w:pgMar w:top="765" w:right="1440" w:bottom="810" w:left="1440" w:header="720" w:footer="108" w:gutter="0"/>
          <w:cols w:num="1" w:space="340"/>
          <w:docGrid w:linePitch="360"/>
          <w:sectPrChange w:id="864" w:author="Tudor Gherman" w:date="2016-04-27T13:44:00Z">
            <w:sectPr w:rsidR="00E45873" w:rsidSect="007F549E">
              <w:pgMar w:top="765" w:right="1440" w:bottom="810" w:left="1440" w:header="720" w:footer="108" w:gutter="0"/>
              <w:cols w:num="2"/>
            </w:sectPr>
          </w:sectPrChange>
        </w:sectPr>
      </w:pPr>
    </w:p>
    <w:p w:rsidR="0057022A" w:rsidRPr="00CD649D" w:rsidDel="0078095F" w:rsidRDefault="00C4433C" w:rsidP="003C1FA6">
      <w:pPr>
        <w:pStyle w:val="Caption"/>
        <w:rPr>
          <w:del w:id="865" w:author="Tudor Gherman" w:date="2016-02-01T16:29:00Z"/>
        </w:rPr>
      </w:pPr>
      <w:del w:id="866" w:author="Tudor Gherman" w:date="2016-02-01T16:29:00Z">
        <w:r w:rsidDel="0078095F">
          <w:delText xml:space="preserve">Table </w:delText>
        </w:r>
        <w:r w:rsidR="000C658C" w:rsidDel="0078095F">
          <w:fldChar w:fldCharType="begin"/>
        </w:r>
        <w:r w:rsidR="000C658C" w:rsidDel="0078095F">
          <w:delInstrText xml:space="preserve"> SEQ Table \* ARABIC </w:delInstrText>
        </w:r>
        <w:r w:rsidR="000C658C" w:rsidDel="0078095F">
          <w:fldChar w:fldCharType="separate"/>
        </w:r>
        <w:r w:rsidR="00D52314" w:rsidDel="0078095F">
          <w:rPr>
            <w:noProof/>
          </w:rPr>
          <w:delText>2</w:delText>
        </w:r>
        <w:r w:rsidR="000C658C" w:rsidDel="0078095F">
          <w:rPr>
            <w:noProof/>
          </w:rPr>
          <w:fldChar w:fldCharType="end"/>
        </w:r>
        <w:r w:rsidDel="0078095F">
          <w:delText>. Default EDID.</w:delText>
        </w:r>
      </w:del>
    </w:p>
    <w:p w:rsidR="00DE740D" w:rsidRDefault="0045104B" w:rsidP="00DE740D">
      <w:pPr>
        <w:pStyle w:val="Heading1"/>
      </w:pPr>
      <w:r>
        <w:tab/>
      </w:r>
      <w:r w:rsidR="00DE740D">
        <w:t>References</w:t>
      </w:r>
    </w:p>
    <w:p w:rsidR="002C7DA4" w:rsidRPr="00CD649D" w:rsidRDefault="002C7DA4" w:rsidP="003C1FA6">
      <w:r>
        <w:t xml:space="preserve">The following documents provide </w:t>
      </w:r>
      <w:r w:rsidR="00814326">
        <w:t>additional</w:t>
      </w:r>
      <w:r>
        <w:t xml:space="preserve"> information on the </w:t>
      </w:r>
      <w:r w:rsidR="005236CD">
        <w:t>subjects discussed:</w:t>
      </w:r>
    </w:p>
    <w:p w:rsidR="00DE740D" w:rsidRPr="00F93A2D" w:rsidRDefault="00DE740D" w:rsidP="00DE740D">
      <w:pPr>
        <w:numPr>
          <w:ilvl w:val="0"/>
          <w:numId w:val="17"/>
        </w:numPr>
        <w:spacing w:after="0" w:line="240" w:lineRule="auto"/>
        <w:rPr>
          <w:szCs w:val="22"/>
          <w:rPrChange w:id="867" w:author="Tudor Gherman" w:date="2016-02-02T14:33:00Z">
            <w:rPr/>
          </w:rPrChange>
        </w:rPr>
      </w:pPr>
      <w:r w:rsidRPr="00F93A2D">
        <w:rPr>
          <w:szCs w:val="22"/>
          <w:rPrChange w:id="868" w:author="Tudor Gherman" w:date="2016-02-02T14:33:00Z">
            <w:rPr/>
          </w:rPrChange>
        </w:rPr>
        <w:lastRenderedPageBreak/>
        <w:t xml:space="preserve">Xilinx Inc., </w:t>
      </w:r>
      <w:ins w:id="869" w:author="Tudor Gherman" w:date="2016-02-02T14:30:00Z">
        <w:r w:rsidR="00F93A2D" w:rsidRPr="00F93A2D">
          <w:rPr>
            <w:rFonts w:cs="Calibri"/>
            <w:szCs w:val="22"/>
            <w:rPrChange w:id="870" w:author="Tudor Gherman" w:date="2016-02-02T14:33:00Z">
              <w:rPr>
                <w:rFonts w:ascii="Calibri" w:hAnsi="Calibri" w:cs="Calibri"/>
                <w:sz w:val="20"/>
              </w:rPr>
            </w:rPrChange>
          </w:rPr>
          <w:t>UG585</w:t>
        </w:r>
      </w:ins>
      <w:del w:id="871" w:author="Tudor Gherman" w:date="2016-02-02T14:30:00Z">
        <w:r w:rsidRPr="00F93A2D" w:rsidDel="00F93A2D">
          <w:rPr>
            <w:i/>
            <w:szCs w:val="22"/>
            <w:rPrChange w:id="872" w:author="Tudor Gherman" w:date="2016-02-02T14:33:00Z">
              <w:rPr>
                <w:i/>
              </w:rPr>
            </w:rPrChange>
          </w:rPr>
          <w:delText>UG471</w:delText>
        </w:r>
      </w:del>
      <w:r w:rsidRPr="00F93A2D">
        <w:rPr>
          <w:i/>
          <w:szCs w:val="22"/>
          <w:rPrChange w:id="873" w:author="Tudor Gherman" w:date="2016-02-02T14:33:00Z">
            <w:rPr>
              <w:i/>
            </w:rPr>
          </w:rPrChange>
        </w:rPr>
        <w:t xml:space="preserve">: </w:t>
      </w:r>
      <w:ins w:id="874" w:author="Tudor Gherman" w:date="2016-02-02T14:30:00Z">
        <w:r w:rsidR="00F93A2D" w:rsidRPr="00F93A2D">
          <w:rPr>
            <w:rFonts w:cs="Calibri"/>
            <w:bCs/>
            <w:szCs w:val="22"/>
            <w:rPrChange w:id="875" w:author="Tudor Gherman" w:date="2016-02-02T14:33:00Z">
              <w:rPr>
                <w:rFonts w:ascii="Calibri" w:hAnsi="Calibri" w:cs="Calibri"/>
                <w:b/>
                <w:bCs/>
                <w:sz w:val="20"/>
              </w:rPr>
            </w:rPrChange>
          </w:rPr>
          <w:t xml:space="preserve">Zynq-7000 AP </w:t>
        </w:r>
        <w:proofErr w:type="spellStart"/>
        <w:r w:rsidR="00F93A2D" w:rsidRPr="00F93A2D">
          <w:rPr>
            <w:rFonts w:cs="Calibri"/>
            <w:bCs/>
            <w:szCs w:val="22"/>
            <w:rPrChange w:id="876" w:author="Tudor Gherman" w:date="2016-02-02T14:33:00Z">
              <w:rPr>
                <w:rFonts w:ascii="Calibri" w:hAnsi="Calibri" w:cs="Calibri"/>
                <w:b/>
                <w:bCs/>
                <w:sz w:val="20"/>
              </w:rPr>
            </w:rPrChange>
          </w:rPr>
          <w:t>SoC</w:t>
        </w:r>
        <w:proofErr w:type="spellEnd"/>
        <w:r w:rsidR="00F93A2D" w:rsidRPr="00F93A2D">
          <w:rPr>
            <w:rFonts w:cs="Calibri"/>
            <w:bCs/>
            <w:szCs w:val="22"/>
            <w:rPrChange w:id="877" w:author="Tudor Gherman" w:date="2016-02-02T14:33:00Z">
              <w:rPr>
                <w:rFonts w:ascii="Calibri" w:hAnsi="Calibri" w:cs="Calibri"/>
                <w:b/>
                <w:bCs/>
                <w:sz w:val="20"/>
              </w:rPr>
            </w:rPrChange>
          </w:rPr>
          <w:t xml:space="preserve"> Technical Reference Manual</w:t>
        </w:r>
      </w:ins>
      <w:del w:id="878" w:author="Tudor Gherman" w:date="2016-02-02T14:30:00Z">
        <w:r w:rsidRPr="00F93A2D" w:rsidDel="00F93A2D">
          <w:rPr>
            <w:i/>
            <w:szCs w:val="22"/>
            <w:rPrChange w:id="879" w:author="Tudor Gherman" w:date="2016-02-02T14:33:00Z">
              <w:rPr>
                <w:i/>
              </w:rPr>
            </w:rPrChange>
          </w:rPr>
          <w:delText>7 Series FPGAs SelectIO Resources</w:delText>
        </w:r>
      </w:del>
      <w:r w:rsidRPr="00F93A2D">
        <w:rPr>
          <w:szCs w:val="22"/>
          <w:rPrChange w:id="880" w:author="Tudor Gherman" w:date="2016-02-02T14:33:00Z">
            <w:rPr/>
          </w:rPrChange>
        </w:rPr>
        <w:t xml:space="preserve">, </w:t>
      </w:r>
      <w:ins w:id="881" w:author="Tudor Gherman" w:date="2016-02-02T14:31:00Z">
        <w:r w:rsidR="00F93A2D" w:rsidRPr="00F93A2D">
          <w:rPr>
            <w:szCs w:val="22"/>
            <w:rPrChange w:id="882" w:author="Tudor Gherman" w:date="2016-02-02T14:33:00Z">
              <w:rPr/>
            </w:rPrChange>
          </w:rPr>
          <w:t>v1.10, February 23, 2015</w:t>
        </w:r>
      </w:ins>
      <w:del w:id="883" w:author="Tudor Gherman" w:date="2016-02-02T14:31:00Z">
        <w:r w:rsidRPr="00F93A2D" w:rsidDel="00F93A2D">
          <w:rPr>
            <w:szCs w:val="22"/>
            <w:rPrChange w:id="884" w:author="Tudor Gherman" w:date="2016-02-02T14:33:00Z">
              <w:rPr/>
            </w:rPrChange>
          </w:rPr>
          <w:delText>v1.3, October 31, 2012</w:delText>
        </w:r>
      </w:del>
      <w:r w:rsidRPr="00F93A2D">
        <w:rPr>
          <w:szCs w:val="22"/>
          <w:rPrChange w:id="885" w:author="Tudor Gherman" w:date="2016-02-02T14:33:00Z">
            <w:rPr/>
          </w:rPrChange>
        </w:rPr>
        <w:t>.</w:t>
      </w:r>
    </w:p>
    <w:p w:rsidR="00F93A2D" w:rsidRPr="00F93A2D" w:rsidRDefault="00F93A2D" w:rsidP="00DE740D">
      <w:pPr>
        <w:numPr>
          <w:ilvl w:val="0"/>
          <w:numId w:val="17"/>
        </w:numPr>
        <w:spacing w:after="0" w:line="240" w:lineRule="auto"/>
        <w:rPr>
          <w:ins w:id="886" w:author="Tudor Gherman" w:date="2016-02-02T14:31:00Z"/>
          <w:szCs w:val="22"/>
          <w:rPrChange w:id="887" w:author="Tudor Gherman" w:date="2016-02-02T14:33:00Z">
            <w:rPr>
              <w:ins w:id="888" w:author="Tudor Gherman" w:date="2016-02-02T14:31:00Z"/>
              <w:rFonts w:eastAsia="Times New Roman" w:cs="Times New Roman"/>
              <w:sz w:val="24"/>
              <w:szCs w:val="24"/>
            </w:rPr>
          </w:rPrChange>
        </w:rPr>
      </w:pPr>
      <w:ins w:id="889" w:author="Tudor Gherman" w:date="2016-02-02T14:31:00Z">
        <w:r w:rsidRPr="00F93A2D">
          <w:rPr>
            <w:rFonts w:eastAsia="Times New Roman" w:cs="Times New Roman"/>
            <w:szCs w:val="22"/>
            <w:rPrChange w:id="890" w:author="Tudor Gherman" w:date="2016-02-02T14:33:00Z">
              <w:rPr>
                <w:rFonts w:eastAsia="Times New Roman" w:cs="Times New Roman"/>
                <w:sz w:val="24"/>
                <w:szCs w:val="24"/>
              </w:rPr>
            </w:rPrChange>
          </w:rPr>
          <w:t>UTMI+ Low Pin Interface (ULPI) Specification, Revision 1.1, October 20th, 2004.</w:t>
        </w:r>
      </w:ins>
    </w:p>
    <w:p w:rsidR="00DE740D" w:rsidRPr="00F93A2D" w:rsidDel="00F93A2D" w:rsidRDefault="00DE740D" w:rsidP="00DE740D">
      <w:pPr>
        <w:numPr>
          <w:ilvl w:val="0"/>
          <w:numId w:val="17"/>
        </w:numPr>
        <w:spacing w:after="0" w:line="240" w:lineRule="auto"/>
        <w:rPr>
          <w:del w:id="891" w:author="Tudor Gherman" w:date="2016-02-02T14:31:00Z"/>
          <w:szCs w:val="22"/>
          <w:rPrChange w:id="892" w:author="Tudor Gherman" w:date="2016-02-02T14:33:00Z">
            <w:rPr>
              <w:del w:id="893" w:author="Tudor Gherman" w:date="2016-02-02T14:31:00Z"/>
            </w:rPr>
          </w:rPrChange>
        </w:rPr>
      </w:pPr>
      <w:del w:id="894" w:author="Tudor Gherman" w:date="2016-02-02T14:31:00Z">
        <w:r w:rsidRPr="00F93A2D" w:rsidDel="00F93A2D">
          <w:rPr>
            <w:szCs w:val="22"/>
            <w:rPrChange w:id="895" w:author="Tudor Gherman" w:date="2016-02-02T14:33:00Z">
              <w:rPr/>
            </w:rPrChange>
          </w:rPr>
          <w:delText xml:space="preserve">Xilinx Inc., </w:delText>
        </w:r>
        <w:r w:rsidRPr="00F93A2D" w:rsidDel="00F93A2D">
          <w:rPr>
            <w:i/>
            <w:szCs w:val="22"/>
            <w:rPrChange w:id="896" w:author="Tudor Gherman" w:date="2016-02-02T14:33:00Z">
              <w:rPr>
                <w:i/>
              </w:rPr>
            </w:rPrChange>
          </w:rPr>
          <w:delText>UG472: 7 Series FPGAs Clocking Resources</w:delText>
        </w:r>
        <w:r w:rsidRPr="00F93A2D" w:rsidDel="00F93A2D">
          <w:rPr>
            <w:szCs w:val="22"/>
            <w:rPrChange w:id="897" w:author="Tudor Gherman" w:date="2016-02-02T14:33:00Z">
              <w:rPr/>
            </w:rPrChange>
          </w:rPr>
          <w:delText>, v1.6, October 2, 2012.</w:delText>
        </w:r>
      </w:del>
    </w:p>
    <w:p w:rsidR="00DE740D" w:rsidRPr="00F93A2D" w:rsidDel="00F93A2D" w:rsidRDefault="00F93A2D" w:rsidP="00DE740D">
      <w:pPr>
        <w:numPr>
          <w:ilvl w:val="0"/>
          <w:numId w:val="17"/>
        </w:numPr>
        <w:spacing w:after="0" w:line="240" w:lineRule="auto"/>
        <w:rPr>
          <w:del w:id="898" w:author="Tudor Gherman" w:date="2016-02-02T14:32:00Z"/>
          <w:szCs w:val="22"/>
          <w:rPrChange w:id="899" w:author="Tudor Gherman" w:date="2016-02-02T14:33:00Z">
            <w:rPr>
              <w:del w:id="900" w:author="Tudor Gherman" w:date="2016-02-02T14:32:00Z"/>
            </w:rPr>
          </w:rPrChange>
        </w:rPr>
      </w:pPr>
      <w:ins w:id="901" w:author="Tudor Gherman" w:date="2016-02-02T14:32:00Z">
        <w:r w:rsidRPr="00F93A2D">
          <w:rPr>
            <w:rFonts w:cs="Times New Roman"/>
            <w:bCs/>
            <w:szCs w:val="22"/>
            <w:rPrChange w:id="902" w:author="Tudor Gherman" w:date="2016-02-02T14:33:00Z">
              <w:rPr>
                <w:rFonts w:ascii="Times New Roman" w:hAnsi="Times New Roman" w:cs="Times New Roman"/>
                <w:b/>
                <w:bCs/>
                <w:sz w:val="20"/>
              </w:rPr>
            </w:rPrChange>
          </w:rPr>
          <w:t>Universal Serial Bus Specification Revision 2.0</w:t>
        </w:r>
      </w:ins>
      <w:del w:id="903" w:author="Tudor Gherman" w:date="2016-02-02T14:32:00Z">
        <w:r w:rsidR="00DE740D" w:rsidRPr="00F93A2D" w:rsidDel="00F93A2D">
          <w:rPr>
            <w:szCs w:val="22"/>
            <w:rPrChange w:id="904" w:author="Tudor Gherman" w:date="2016-02-02T14:33:00Z">
              <w:rPr/>
            </w:rPrChange>
          </w:rPr>
          <w:delText xml:space="preserve">Xilinx Inc., </w:delText>
        </w:r>
        <w:r w:rsidR="00DE740D" w:rsidRPr="00F93A2D" w:rsidDel="00F93A2D">
          <w:rPr>
            <w:i/>
            <w:szCs w:val="22"/>
            <w:rPrChange w:id="905" w:author="Tudor Gherman" w:date="2016-02-02T14:33:00Z">
              <w:rPr>
                <w:i/>
              </w:rPr>
            </w:rPrChange>
          </w:rPr>
          <w:delText>XAPP460: Video Connectivity Using TMDS I/O in Spartan-3A FPGAs</w:delText>
        </w:r>
        <w:r w:rsidR="00DE740D" w:rsidRPr="00F93A2D" w:rsidDel="00F93A2D">
          <w:rPr>
            <w:szCs w:val="22"/>
            <w:rPrChange w:id="906" w:author="Tudor Gherman" w:date="2016-02-02T14:33:00Z">
              <w:rPr/>
            </w:rPrChange>
          </w:rPr>
          <w:delText>, V1.1, June 24, 2011.</w:delText>
        </w:r>
      </w:del>
    </w:p>
    <w:p w:rsidR="00F93A2D" w:rsidRPr="00F93A2D" w:rsidRDefault="00DE740D">
      <w:pPr>
        <w:numPr>
          <w:ilvl w:val="0"/>
          <w:numId w:val="17"/>
        </w:numPr>
        <w:spacing w:after="0" w:line="240" w:lineRule="auto"/>
        <w:rPr>
          <w:ins w:id="907" w:author="Tudor Gherman" w:date="2016-02-02T14:32:00Z"/>
          <w:szCs w:val="22"/>
          <w:rPrChange w:id="908" w:author="Tudor Gherman" w:date="2016-02-02T14:33:00Z">
            <w:rPr>
              <w:ins w:id="909" w:author="Tudor Gherman" w:date="2016-02-02T14:32:00Z"/>
              <w:rFonts w:ascii="Times New Roman" w:hAnsi="Times New Roman" w:cs="Times New Roman"/>
              <w:b/>
              <w:bCs/>
              <w:szCs w:val="22"/>
            </w:rPr>
          </w:rPrChange>
        </w:rPr>
      </w:pPr>
      <w:del w:id="910" w:author="Tudor Gherman" w:date="2016-02-02T14:32:00Z">
        <w:r w:rsidRPr="00F93A2D" w:rsidDel="00F93A2D">
          <w:rPr>
            <w:szCs w:val="22"/>
            <w:rPrChange w:id="911" w:author="Tudor Gherman" w:date="2016-02-02T14:33:00Z">
              <w:rPr/>
            </w:rPrChange>
          </w:rPr>
          <w:delText xml:space="preserve">Xilinx Inc., </w:delText>
        </w:r>
        <w:r w:rsidRPr="00F93A2D" w:rsidDel="00F93A2D">
          <w:rPr>
            <w:i/>
            <w:szCs w:val="22"/>
            <w:rPrChange w:id="912" w:author="Tudor Gherman" w:date="2016-02-02T14:33:00Z">
              <w:rPr>
                <w:i/>
              </w:rPr>
            </w:rPrChange>
          </w:rPr>
          <w:delText>XAPP495:</w:delText>
        </w:r>
        <w:r w:rsidRPr="00F93A2D" w:rsidDel="00F93A2D">
          <w:rPr>
            <w:szCs w:val="22"/>
            <w:rPrChange w:id="913" w:author="Tudor Gherman" w:date="2016-02-02T14:33:00Z">
              <w:rPr/>
            </w:rPrChange>
          </w:rPr>
          <w:delText xml:space="preserve"> </w:delText>
        </w:r>
        <w:r w:rsidRPr="00F93A2D" w:rsidDel="00F93A2D">
          <w:rPr>
            <w:i/>
            <w:szCs w:val="22"/>
            <w:rPrChange w:id="914" w:author="Tudor Gherman" w:date="2016-02-02T14:33:00Z">
              <w:rPr>
                <w:i/>
              </w:rPr>
            </w:rPrChange>
          </w:rPr>
          <w:delText xml:space="preserve">Implementing a TMDS Video </w:delText>
        </w:r>
      </w:del>
      <w:ins w:id="915" w:author="Tudor Gherman" w:date="2016-02-02T14:32:00Z">
        <w:r w:rsidR="00F93A2D" w:rsidRPr="00F93A2D">
          <w:rPr>
            <w:szCs w:val="22"/>
            <w:rPrChange w:id="916" w:author="Tudor Gherman" w:date="2016-02-02T14:33:00Z">
              <w:rPr/>
            </w:rPrChange>
          </w:rPr>
          <w:t xml:space="preserve">, </w:t>
        </w:r>
        <w:r w:rsidR="00F93A2D" w:rsidRPr="00F93A2D">
          <w:rPr>
            <w:rFonts w:cs="Times New Roman"/>
            <w:bCs/>
            <w:szCs w:val="22"/>
            <w:rPrChange w:id="917" w:author="Tudor Gherman" w:date="2016-02-02T14:33:00Z">
              <w:rPr>
                <w:rFonts w:ascii="Times New Roman" w:hAnsi="Times New Roman" w:cs="Times New Roman"/>
                <w:b/>
                <w:bCs/>
                <w:szCs w:val="22"/>
              </w:rPr>
            </w:rPrChange>
          </w:rPr>
          <w:t>April 27, 2000</w:t>
        </w:r>
      </w:ins>
    </w:p>
    <w:p w:rsidR="00DE740D" w:rsidDel="00F93A2D" w:rsidRDefault="00DE740D">
      <w:pPr>
        <w:numPr>
          <w:ilvl w:val="0"/>
          <w:numId w:val="17"/>
        </w:numPr>
        <w:spacing w:after="0" w:line="240" w:lineRule="auto"/>
        <w:rPr>
          <w:del w:id="918" w:author="Tudor Gherman" w:date="2016-02-02T14:37:00Z"/>
        </w:rPr>
      </w:pPr>
      <w:del w:id="919" w:author="Tudor Gherman" w:date="2016-02-02T14:37:00Z">
        <w:r w:rsidRPr="00026054" w:rsidDel="00F93A2D">
          <w:rPr>
            <w:i/>
          </w:rPr>
          <w:delText>Interface in the Spartan-6 FPGA</w:delText>
        </w:r>
        <w:r w:rsidDel="00F93A2D">
          <w:delText>, v1.0, December 13, 2010.</w:delText>
        </w:r>
      </w:del>
    </w:p>
    <w:p w:rsidR="00DE740D" w:rsidDel="00F93A2D" w:rsidRDefault="00DE740D" w:rsidP="00DE740D">
      <w:pPr>
        <w:numPr>
          <w:ilvl w:val="0"/>
          <w:numId w:val="17"/>
        </w:numPr>
        <w:spacing w:after="0" w:line="240" w:lineRule="auto"/>
        <w:rPr>
          <w:del w:id="920" w:author="Tudor Gherman" w:date="2016-02-02T14:37:00Z"/>
        </w:rPr>
      </w:pPr>
      <w:del w:id="921" w:author="Tudor Gherman" w:date="2016-02-02T14:37:00Z">
        <w:r w:rsidDel="00F93A2D">
          <w:delText xml:space="preserve">Xilinx Inc., </w:delText>
        </w:r>
        <w:r w:rsidDel="00F93A2D">
          <w:rPr>
            <w:i/>
          </w:rPr>
          <w:delText>WP249: SPI-4.2 Dynamic Phase Alignment</w:delText>
        </w:r>
        <w:r w:rsidDel="00F93A2D">
          <w:delText>, v1.3, July 6, 2011.</w:delText>
        </w:r>
      </w:del>
    </w:p>
    <w:p w:rsidR="000C658C" w:rsidDel="00F93A2D" w:rsidRDefault="00DE740D">
      <w:pPr>
        <w:numPr>
          <w:ilvl w:val="0"/>
          <w:numId w:val="17"/>
        </w:numPr>
        <w:spacing w:after="0" w:line="240" w:lineRule="auto"/>
        <w:rPr>
          <w:del w:id="922" w:author="Tudor Gherman" w:date="2016-02-02T14:37:00Z"/>
        </w:rPr>
      </w:pPr>
      <w:del w:id="923" w:author="Tudor Gherman" w:date="2016-02-02T14:37:00Z">
        <w:r w:rsidDel="00F93A2D">
          <w:delText xml:space="preserve">DDWG: </w:delText>
        </w:r>
        <w:r w:rsidRPr="008804CD" w:rsidDel="00F93A2D">
          <w:rPr>
            <w:i/>
          </w:rPr>
          <w:delText>Digital Visual Interface DVI</w:delText>
        </w:r>
        <w:r w:rsidDel="00F93A2D">
          <w:delText>, Revision 1.0, April 2, 1999.</w:delText>
        </w:r>
      </w:del>
    </w:p>
    <w:p w:rsidR="000C658C" w:rsidRDefault="000C658C" w:rsidP="006D2A08"/>
    <w:sectPr w:rsidR="000C658C"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9DB" w:rsidRDefault="001119DB" w:rsidP="00E315A5">
      <w:r>
        <w:separator/>
      </w:r>
    </w:p>
  </w:endnote>
  <w:endnote w:type="continuationSeparator" w:id="0">
    <w:p w:rsidR="001119DB" w:rsidRDefault="001119DB"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0C658C" w:rsidTr="00E065CE">
      <w:trPr>
        <w:trHeight w:val="238"/>
      </w:trPr>
      <w:tc>
        <w:tcPr>
          <w:tcW w:w="7398" w:type="dxa"/>
          <w:shd w:val="clear" w:color="auto" w:fill="FFFFFF" w:themeFill="background1"/>
          <w:vAlign w:val="center"/>
        </w:tcPr>
        <w:p w:rsidR="000C658C" w:rsidRPr="00EA2837" w:rsidRDefault="000C658C"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rsidR="000C658C" w:rsidRDefault="000C658C"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0C658C" w:rsidRDefault="000C658C"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6E17CC">
            <w:rPr>
              <w:b/>
              <w:noProof/>
              <w:sz w:val="20"/>
            </w:rPr>
            <w:t>10</w:t>
          </w:r>
          <w:r w:rsidRPr="00162709">
            <w:rPr>
              <w:b/>
              <w:sz w:val="20"/>
            </w:rPr>
            <w:fldChar w:fldCharType="end"/>
          </w:r>
          <w:r w:rsidRPr="00162709">
            <w:rPr>
              <w:sz w:val="20"/>
            </w:rPr>
            <w:t xml:space="preserve"> of </w:t>
          </w:r>
          <w:fldSimple w:instr=" NUMPAGES  \* Arabic  \* MERGEFORMAT ">
            <w:r w:rsidR="006E17CC" w:rsidRPr="006E17CC">
              <w:rPr>
                <w:b/>
                <w:noProof/>
                <w:sz w:val="20"/>
              </w:rPr>
              <w:t>11</w:t>
            </w:r>
          </w:fldSimple>
        </w:p>
      </w:tc>
    </w:tr>
  </w:tbl>
  <w:p w:rsidR="000C658C" w:rsidRDefault="000C65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0C658C" w:rsidTr="003B25BC">
      <w:trPr>
        <w:trHeight w:val="238"/>
      </w:trPr>
      <w:tc>
        <w:tcPr>
          <w:tcW w:w="1548" w:type="dxa"/>
          <w:shd w:val="clear" w:color="auto" w:fill="00532C" w:themeFill="accent3" w:themeFillShade="BF"/>
          <w:vAlign w:val="center"/>
        </w:tcPr>
        <w:p w:rsidR="000C658C" w:rsidRDefault="000C658C" w:rsidP="001A6B27">
          <w:pPr>
            <w:pStyle w:val="Footer"/>
            <w:jc w:val="center"/>
          </w:pPr>
          <w:r w:rsidRPr="00162709">
            <w:rPr>
              <w:sz w:val="20"/>
            </w:rPr>
            <w:t>DOC#:</w:t>
          </w:r>
          <w:r>
            <w:rPr>
              <w:sz w:val="20"/>
            </w:rPr>
            <w:t xml:space="preserve"> 506-030</w:t>
          </w:r>
        </w:p>
      </w:tc>
      <w:tc>
        <w:tcPr>
          <w:tcW w:w="6750" w:type="dxa"/>
          <w:vAlign w:val="center"/>
        </w:tcPr>
        <w:p w:rsidR="000C658C" w:rsidRPr="00F93DE7" w:rsidRDefault="000C658C"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rsidR="000C658C" w:rsidRDefault="000C658C"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0C658C" w:rsidRDefault="000C658C"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6E17CC">
            <w:rPr>
              <w:b/>
              <w:noProof/>
              <w:sz w:val="20"/>
            </w:rPr>
            <w:t>1</w:t>
          </w:r>
          <w:r w:rsidRPr="00162709">
            <w:rPr>
              <w:b/>
              <w:sz w:val="20"/>
            </w:rPr>
            <w:fldChar w:fldCharType="end"/>
          </w:r>
          <w:r w:rsidRPr="00162709">
            <w:rPr>
              <w:sz w:val="20"/>
            </w:rPr>
            <w:t xml:space="preserve"> of </w:t>
          </w:r>
          <w:fldSimple w:instr=" NUMPAGES  \* Arabic  \* MERGEFORMAT ">
            <w:r w:rsidR="006E17CC" w:rsidRPr="006E17CC">
              <w:rPr>
                <w:b/>
                <w:noProof/>
                <w:sz w:val="20"/>
              </w:rPr>
              <w:t>11</w:t>
            </w:r>
          </w:fldSimple>
          <w:bookmarkStart w:id="421" w:name="_Toc365459769"/>
        </w:p>
      </w:tc>
    </w:tr>
    <w:bookmarkEnd w:id="421"/>
  </w:tbl>
  <w:p w:rsidR="000C658C" w:rsidRDefault="000C658C" w:rsidP="003B2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9DB" w:rsidRDefault="001119DB" w:rsidP="00E315A5">
      <w:r>
        <w:separator/>
      </w:r>
    </w:p>
  </w:footnote>
  <w:footnote w:type="continuationSeparator" w:id="0">
    <w:p w:rsidR="001119DB" w:rsidRDefault="001119DB" w:rsidP="00E31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0C658C" w:rsidTr="00EA2837">
      <w:trPr>
        <w:trHeight w:val="90"/>
      </w:trPr>
      <w:tc>
        <w:tcPr>
          <w:tcW w:w="7668" w:type="dxa"/>
          <w:vAlign w:val="center"/>
        </w:tcPr>
        <w:p w:rsidR="000C658C" w:rsidRPr="00F82C33" w:rsidRDefault="000C658C" w:rsidP="00530CF0">
          <w:pPr>
            <w:pStyle w:val="Header"/>
            <w:rPr>
              <w:b/>
            </w:rPr>
          </w:pPr>
          <w:del w:id="413" w:author="Tudor Gherman" w:date="2016-04-28T10:39:00Z">
            <w:r w:rsidRPr="00F372EE" w:rsidDel="00D715A1">
              <w:rPr>
                <w:b/>
              </w:rPr>
              <w:delText xml:space="preserve">DVI-to-RGB (Sink) </w:delText>
            </w:r>
            <w:r w:rsidRPr="00C06CE6" w:rsidDel="00D715A1">
              <w:rPr>
                <w:b/>
              </w:rPr>
              <w:delText>1.</w:delText>
            </w:r>
            <w:r w:rsidDel="00D715A1">
              <w:rPr>
                <w:b/>
              </w:rPr>
              <w:delText>6</w:delText>
            </w:r>
          </w:del>
          <w:ins w:id="414" w:author="Tudor Gherman" w:date="2016-04-28T10:39:00Z">
            <w:r w:rsidR="00D715A1">
              <w:rPr>
                <w:b/>
              </w:rPr>
              <w:t>USB Device</w:t>
            </w:r>
          </w:ins>
          <w:r>
            <w:rPr>
              <w:b/>
            </w:rPr>
            <w:t xml:space="preserve"> </w:t>
          </w:r>
          <w:r w:rsidRPr="00F372EE">
            <w:rPr>
              <w:b/>
            </w:rPr>
            <w:t>IP Core</w:t>
          </w:r>
          <w:r>
            <w:rPr>
              <w:b/>
            </w:rPr>
            <w:t xml:space="preserve"> User Guide</w:t>
          </w:r>
        </w:p>
      </w:tc>
      <w:tc>
        <w:tcPr>
          <w:tcW w:w="1908" w:type="dxa"/>
        </w:tcPr>
        <w:p w:rsidR="000C658C" w:rsidRDefault="000C658C" w:rsidP="00F82C33">
          <w:pPr>
            <w:pStyle w:val="Header"/>
            <w:jc w:val="right"/>
          </w:pPr>
          <w:r>
            <w:rPr>
              <w:noProof/>
            </w:rPr>
            <w:drawing>
              <wp:inline distT="0" distB="0" distL="0" distR="0" wp14:anchorId="4B9043E6" wp14:editId="78899D4D">
                <wp:extent cx="1047750" cy="2370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0C658C" w:rsidRPr="00F82C33" w:rsidRDefault="000C658C" w:rsidP="000916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0C658C" w:rsidTr="003B25BC">
      <w:trPr>
        <w:trHeight w:val="990"/>
      </w:trPr>
      <w:tc>
        <w:tcPr>
          <w:tcW w:w="6498" w:type="dxa"/>
          <w:vAlign w:val="center"/>
        </w:tcPr>
        <w:p w:rsidR="000C658C" w:rsidRPr="0010542D" w:rsidRDefault="000C658C" w:rsidP="00E315A5">
          <w:pPr>
            <w:pStyle w:val="Header"/>
          </w:pPr>
          <w:r>
            <w:rPr>
              <w:noProof/>
            </w:rPr>
            <w:drawing>
              <wp:inline distT="0" distB="0" distL="0" distR="0" wp14:anchorId="52648F81" wp14:editId="76E21D81">
                <wp:extent cx="2517198" cy="56934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0C658C" w:rsidRPr="003B25BC" w:rsidRDefault="000C658C" w:rsidP="003B25BC">
          <w:pPr>
            <w:pStyle w:val="Contactinfo"/>
          </w:pPr>
          <w:r w:rsidRPr="003B25BC">
            <w:t>1300 Henley Court</w:t>
          </w:r>
        </w:p>
        <w:p w:rsidR="000C658C" w:rsidRPr="003B25BC" w:rsidRDefault="000C658C" w:rsidP="003B25BC">
          <w:pPr>
            <w:pStyle w:val="Contactinfo"/>
          </w:pPr>
          <w:r w:rsidRPr="003B25BC">
            <w:t>Pullman, WA 99163</w:t>
          </w:r>
          <w:r w:rsidRPr="003B25BC">
            <w:br/>
            <w:t>509.334.6306</w:t>
          </w:r>
        </w:p>
        <w:p w:rsidR="000C658C" w:rsidRPr="00F93DE7" w:rsidRDefault="000C658C" w:rsidP="003B25BC">
          <w:pPr>
            <w:pStyle w:val="Contactinfo"/>
          </w:pPr>
          <w:r w:rsidRPr="003B25BC">
            <w:t>www.digilentinc.com</w:t>
          </w:r>
        </w:p>
      </w:tc>
    </w:tr>
    <w:tr w:rsidR="000C658C" w:rsidTr="00B74CBE">
      <w:trPr>
        <w:trHeight w:val="1080"/>
      </w:trPr>
      <w:tc>
        <w:tcPr>
          <w:tcW w:w="9576" w:type="dxa"/>
          <w:gridSpan w:val="2"/>
          <w:vAlign w:val="center"/>
        </w:tcPr>
        <w:p w:rsidR="000C658C" w:rsidRPr="00B74CBE" w:rsidRDefault="000C658C" w:rsidP="00AA07A8">
          <w:pPr>
            <w:pStyle w:val="Title"/>
          </w:pPr>
          <w:del w:id="415" w:author="Tudor Gherman" w:date="2016-04-28T10:39:00Z">
            <w:r w:rsidDel="00686F85">
              <w:delText>DVI-to-RGB (Sink) 1.6</w:delText>
            </w:r>
          </w:del>
          <w:ins w:id="416" w:author="Tudor Gherman" w:date="2016-04-28T10:39:00Z">
            <w:r w:rsidR="00686F85">
              <w:t>USB Device</w:t>
            </w:r>
          </w:ins>
          <w:r>
            <w:t xml:space="preserve"> IP Core User Guide</w:t>
          </w:r>
        </w:p>
        <w:p w:rsidR="000C658C" w:rsidRPr="00050D85" w:rsidRDefault="000C658C" w:rsidP="00686F85">
          <w:pPr>
            <w:pStyle w:val="Subtitle"/>
          </w:pPr>
          <w:r w:rsidRPr="00CA699C">
            <w:t xml:space="preserve">Revised </w:t>
          </w:r>
          <w:r>
            <w:fldChar w:fldCharType="begin"/>
          </w:r>
          <w:r>
            <w:instrText xml:space="preserve"> DATE \@ "MMMM d, yyyy" </w:instrText>
          </w:r>
          <w:r>
            <w:fldChar w:fldCharType="separate"/>
          </w:r>
          <w:ins w:id="417" w:author="Tudor Gherman" w:date="2016-04-28T16:17:00Z">
            <w:r w:rsidR="006E17CC">
              <w:rPr>
                <w:noProof/>
              </w:rPr>
              <w:t>April 28, 2016</w:t>
            </w:r>
          </w:ins>
          <w:del w:id="418" w:author="Tudor Gherman" w:date="2016-02-01T15:28:00Z">
            <w:r w:rsidDel="00686F59">
              <w:rPr>
                <w:noProof/>
              </w:rPr>
              <w:delText>January 22, 2016</w:delText>
            </w:r>
          </w:del>
          <w:r>
            <w:fldChar w:fldCharType="end"/>
          </w:r>
          <w:r>
            <w:t xml:space="preserve">; Author </w:t>
          </w:r>
          <w:del w:id="419" w:author="Tudor Gherman" w:date="2016-04-28T10:38:00Z">
            <w:r w:rsidDel="00686F85">
              <w:delText>Elod Gyorgy</w:delText>
            </w:r>
          </w:del>
          <w:ins w:id="420" w:author="Tudor Gherman" w:date="2016-04-28T10:38:00Z">
            <w:r w:rsidR="00686F85">
              <w:t>Tudor Gherman</w:t>
            </w:r>
          </w:ins>
        </w:p>
      </w:tc>
    </w:tr>
  </w:tbl>
  <w:p w:rsidR="000C658C" w:rsidRPr="00E315A5" w:rsidRDefault="000C658C" w:rsidP="00BB22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56320"/>
    <w:multiLevelType w:val="hybridMultilevel"/>
    <w:tmpl w:val="15AE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D0808"/>
    <w:multiLevelType w:val="hybridMultilevel"/>
    <w:tmpl w:val="7ADE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6E2D5B"/>
    <w:multiLevelType w:val="hybridMultilevel"/>
    <w:tmpl w:val="55CC08A2"/>
    <w:lvl w:ilvl="0" w:tplc="7FB244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E5A0F"/>
    <w:multiLevelType w:val="hybridMultilevel"/>
    <w:tmpl w:val="DDAA8704"/>
    <w:lvl w:ilvl="0" w:tplc="8D32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13ED2"/>
    <w:multiLevelType w:val="hybridMultilevel"/>
    <w:tmpl w:val="DDAA8704"/>
    <w:lvl w:ilvl="0" w:tplc="8D32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6"/>
  </w:num>
  <w:num w:numId="8">
    <w:abstractNumId w:val="12"/>
  </w:num>
  <w:num w:numId="9">
    <w:abstractNumId w:val="2"/>
  </w:num>
  <w:num w:numId="10">
    <w:abstractNumId w:val="9"/>
  </w:num>
  <w:num w:numId="11">
    <w:abstractNumId w:val="8"/>
  </w:num>
  <w:num w:numId="12">
    <w:abstractNumId w:val="20"/>
  </w:num>
  <w:num w:numId="13">
    <w:abstractNumId w:val="4"/>
  </w:num>
  <w:num w:numId="14">
    <w:abstractNumId w:val="17"/>
  </w:num>
  <w:num w:numId="15">
    <w:abstractNumId w:val="5"/>
  </w:num>
  <w:num w:numId="16">
    <w:abstractNumId w:val="7"/>
  </w:num>
  <w:num w:numId="17">
    <w:abstractNumId w:val="13"/>
  </w:num>
  <w:num w:numId="18">
    <w:abstractNumId w:val="4"/>
  </w:num>
  <w:num w:numId="19">
    <w:abstractNumId w:val="1"/>
  </w:num>
  <w:num w:numId="20">
    <w:abstractNumId w:val="19"/>
  </w:num>
  <w:num w:numId="21">
    <w:abstractNumId w:val="21"/>
  </w:num>
  <w:num w:numId="22">
    <w:abstractNumId w:val="18"/>
  </w:num>
  <w:num w:numId="23">
    <w:abstractNumId w:val="15"/>
  </w:num>
  <w:num w:numId="2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dor Gherman">
    <w15:presenceInfo w15:providerId="AD" w15:userId="S-1-5-21-592541541-3038525560-1254390659-65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2"/>
    <w:rsid w:val="00006CB0"/>
    <w:rsid w:val="00014B51"/>
    <w:rsid w:val="0001711B"/>
    <w:rsid w:val="00030268"/>
    <w:rsid w:val="00032294"/>
    <w:rsid w:val="00044C8F"/>
    <w:rsid w:val="000450D2"/>
    <w:rsid w:val="00050D85"/>
    <w:rsid w:val="00052ACD"/>
    <w:rsid w:val="0005584B"/>
    <w:rsid w:val="000609BE"/>
    <w:rsid w:val="000609DA"/>
    <w:rsid w:val="000747A9"/>
    <w:rsid w:val="00083939"/>
    <w:rsid w:val="00086321"/>
    <w:rsid w:val="0009162B"/>
    <w:rsid w:val="000B213E"/>
    <w:rsid w:val="000C5DE3"/>
    <w:rsid w:val="000C658C"/>
    <w:rsid w:val="000C7736"/>
    <w:rsid w:val="000D2C13"/>
    <w:rsid w:val="000D5CDC"/>
    <w:rsid w:val="000E35E1"/>
    <w:rsid w:val="000F0C25"/>
    <w:rsid w:val="000F14EC"/>
    <w:rsid w:val="00102949"/>
    <w:rsid w:val="0010418B"/>
    <w:rsid w:val="00104909"/>
    <w:rsid w:val="0010542D"/>
    <w:rsid w:val="001119DB"/>
    <w:rsid w:val="00112604"/>
    <w:rsid w:val="00131637"/>
    <w:rsid w:val="00134D78"/>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13EB"/>
    <w:rsid w:val="001E67DF"/>
    <w:rsid w:val="001E72FB"/>
    <w:rsid w:val="0020045F"/>
    <w:rsid w:val="002046BD"/>
    <w:rsid w:val="00205EE3"/>
    <w:rsid w:val="00233617"/>
    <w:rsid w:val="002435A2"/>
    <w:rsid w:val="00247151"/>
    <w:rsid w:val="00250C7C"/>
    <w:rsid w:val="002528D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1981"/>
    <w:rsid w:val="00363E7E"/>
    <w:rsid w:val="00371865"/>
    <w:rsid w:val="0037785B"/>
    <w:rsid w:val="00377A60"/>
    <w:rsid w:val="00383298"/>
    <w:rsid w:val="003836E4"/>
    <w:rsid w:val="003B25BC"/>
    <w:rsid w:val="003B7252"/>
    <w:rsid w:val="003B7A75"/>
    <w:rsid w:val="003C0565"/>
    <w:rsid w:val="003C07EC"/>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4F54C3"/>
    <w:rsid w:val="00505FAF"/>
    <w:rsid w:val="00510699"/>
    <w:rsid w:val="005211C9"/>
    <w:rsid w:val="005236CD"/>
    <w:rsid w:val="00523D94"/>
    <w:rsid w:val="00527CB5"/>
    <w:rsid w:val="00530A77"/>
    <w:rsid w:val="00530CF0"/>
    <w:rsid w:val="00532959"/>
    <w:rsid w:val="005403A9"/>
    <w:rsid w:val="005403ED"/>
    <w:rsid w:val="00545FA5"/>
    <w:rsid w:val="00565569"/>
    <w:rsid w:val="0057022A"/>
    <w:rsid w:val="00574A3E"/>
    <w:rsid w:val="00574B86"/>
    <w:rsid w:val="00592F44"/>
    <w:rsid w:val="00593694"/>
    <w:rsid w:val="005936C0"/>
    <w:rsid w:val="00593D1D"/>
    <w:rsid w:val="005A1047"/>
    <w:rsid w:val="005A40AD"/>
    <w:rsid w:val="005B0577"/>
    <w:rsid w:val="005B2B34"/>
    <w:rsid w:val="005C57AD"/>
    <w:rsid w:val="00606C89"/>
    <w:rsid w:val="00611251"/>
    <w:rsid w:val="006127FF"/>
    <w:rsid w:val="00613EFF"/>
    <w:rsid w:val="00626BE4"/>
    <w:rsid w:val="00627A64"/>
    <w:rsid w:val="00636F95"/>
    <w:rsid w:val="00637C98"/>
    <w:rsid w:val="00640CB0"/>
    <w:rsid w:val="0064104D"/>
    <w:rsid w:val="00656AD2"/>
    <w:rsid w:val="00657E94"/>
    <w:rsid w:val="00666094"/>
    <w:rsid w:val="0067355A"/>
    <w:rsid w:val="00686F59"/>
    <w:rsid w:val="00686F85"/>
    <w:rsid w:val="00691F31"/>
    <w:rsid w:val="00695616"/>
    <w:rsid w:val="006A35C9"/>
    <w:rsid w:val="006A39C9"/>
    <w:rsid w:val="006B280E"/>
    <w:rsid w:val="006B555F"/>
    <w:rsid w:val="006C3D0F"/>
    <w:rsid w:val="006C3F68"/>
    <w:rsid w:val="006D2A08"/>
    <w:rsid w:val="006D621B"/>
    <w:rsid w:val="006E068E"/>
    <w:rsid w:val="006E1326"/>
    <w:rsid w:val="006E17CC"/>
    <w:rsid w:val="006E1B5A"/>
    <w:rsid w:val="006F115E"/>
    <w:rsid w:val="00707A04"/>
    <w:rsid w:val="00716D1F"/>
    <w:rsid w:val="00716E2E"/>
    <w:rsid w:val="00730859"/>
    <w:rsid w:val="007348DE"/>
    <w:rsid w:val="00746041"/>
    <w:rsid w:val="00752DFE"/>
    <w:rsid w:val="007656D0"/>
    <w:rsid w:val="007709C1"/>
    <w:rsid w:val="00774582"/>
    <w:rsid w:val="0078095F"/>
    <w:rsid w:val="007820AA"/>
    <w:rsid w:val="00782515"/>
    <w:rsid w:val="007912B3"/>
    <w:rsid w:val="007959AD"/>
    <w:rsid w:val="00796269"/>
    <w:rsid w:val="007A13E0"/>
    <w:rsid w:val="007A27A3"/>
    <w:rsid w:val="007B220F"/>
    <w:rsid w:val="007B575C"/>
    <w:rsid w:val="007C0B4E"/>
    <w:rsid w:val="007C68EB"/>
    <w:rsid w:val="007E3093"/>
    <w:rsid w:val="007F2E8D"/>
    <w:rsid w:val="007F549E"/>
    <w:rsid w:val="007F5AA4"/>
    <w:rsid w:val="00800BDD"/>
    <w:rsid w:val="0080250C"/>
    <w:rsid w:val="00814326"/>
    <w:rsid w:val="00815870"/>
    <w:rsid w:val="00821E6D"/>
    <w:rsid w:val="008231EF"/>
    <w:rsid w:val="00827CB8"/>
    <w:rsid w:val="00830D05"/>
    <w:rsid w:val="008326D7"/>
    <w:rsid w:val="008406EC"/>
    <w:rsid w:val="00845BBD"/>
    <w:rsid w:val="008538E9"/>
    <w:rsid w:val="0085641A"/>
    <w:rsid w:val="00860317"/>
    <w:rsid w:val="00860831"/>
    <w:rsid w:val="00873893"/>
    <w:rsid w:val="008817E5"/>
    <w:rsid w:val="008911F7"/>
    <w:rsid w:val="00896F5F"/>
    <w:rsid w:val="008A4320"/>
    <w:rsid w:val="008A4642"/>
    <w:rsid w:val="008A6A3A"/>
    <w:rsid w:val="008A70FD"/>
    <w:rsid w:val="008C016F"/>
    <w:rsid w:val="008D0A36"/>
    <w:rsid w:val="008D0A61"/>
    <w:rsid w:val="008D5033"/>
    <w:rsid w:val="008F4BFE"/>
    <w:rsid w:val="0091073F"/>
    <w:rsid w:val="00925A37"/>
    <w:rsid w:val="009267F7"/>
    <w:rsid w:val="009328BD"/>
    <w:rsid w:val="00932DAB"/>
    <w:rsid w:val="009470BB"/>
    <w:rsid w:val="00947D75"/>
    <w:rsid w:val="009530A8"/>
    <w:rsid w:val="00956457"/>
    <w:rsid w:val="009624BF"/>
    <w:rsid w:val="00970E05"/>
    <w:rsid w:val="00973091"/>
    <w:rsid w:val="009758A2"/>
    <w:rsid w:val="00975D9D"/>
    <w:rsid w:val="00981497"/>
    <w:rsid w:val="009A0BFC"/>
    <w:rsid w:val="009A1B5D"/>
    <w:rsid w:val="009B0774"/>
    <w:rsid w:val="009B70F0"/>
    <w:rsid w:val="009C28A3"/>
    <w:rsid w:val="009E00CB"/>
    <w:rsid w:val="009E2312"/>
    <w:rsid w:val="009E7953"/>
    <w:rsid w:val="009F788D"/>
    <w:rsid w:val="00A10C08"/>
    <w:rsid w:val="00A14FAE"/>
    <w:rsid w:val="00A161DB"/>
    <w:rsid w:val="00A20CE3"/>
    <w:rsid w:val="00A3131A"/>
    <w:rsid w:val="00A31F20"/>
    <w:rsid w:val="00A338B4"/>
    <w:rsid w:val="00A4223C"/>
    <w:rsid w:val="00A42B1B"/>
    <w:rsid w:val="00A45FE3"/>
    <w:rsid w:val="00A55E67"/>
    <w:rsid w:val="00A600F3"/>
    <w:rsid w:val="00A72796"/>
    <w:rsid w:val="00A82B14"/>
    <w:rsid w:val="00A86C0A"/>
    <w:rsid w:val="00A902A8"/>
    <w:rsid w:val="00A93BFE"/>
    <w:rsid w:val="00AA0231"/>
    <w:rsid w:val="00AA07A8"/>
    <w:rsid w:val="00AB0E83"/>
    <w:rsid w:val="00AC059B"/>
    <w:rsid w:val="00AC2177"/>
    <w:rsid w:val="00AD4AE4"/>
    <w:rsid w:val="00AE0248"/>
    <w:rsid w:val="00AF184A"/>
    <w:rsid w:val="00AF7E8C"/>
    <w:rsid w:val="00B06ADE"/>
    <w:rsid w:val="00B14818"/>
    <w:rsid w:val="00B25394"/>
    <w:rsid w:val="00B32B0E"/>
    <w:rsid w:val="00B45A89"/>
    <w:rsid w:val="00B467C5"/>
    <w:rsid w:val="00B66B0C"/>
    <w:rsid w:val="00B66EFC"/>
    <w:rsid w:val="00B74CBE"/>
    <w:rsid w:val="00B75D1E"/>
    <w:rsid w:val="00B809A9"/>
    <w:rsid w:val="00B81BB6"/>
    <w:rsid w:val="00B9084B"/>
    <w:rsid w:val="00BB1607"/>
    <w:rsid w:val="00BB1733"/>
    <w:rsid w:val="00BB22A4"/>
    <w:rsid w:val="00BB76A6"/>
    <w:rsid w:val="00BC17D5"/>
    <w:rsid w:val="00BD248F"/>
    <w:rsid w:val="00C06CE6"/>
    <w:rsid w:val="00C12203"/>
    <w:rsid w:val="00C140C8"/>
    <w:rsid w:val="00C15A3E"/>
    <w:rsid w:val="00C2130C"/>
    <w:rsid w:val="00C21A23"/>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D81"/>
    <w:rsid w:val="00D12CD0"/>
    <w:rsid w:val="00D13D7E"/>
    <w:rsid w:val="00D13DB8"/>
    <w:rsid w:val="00D14841"/>
    <w:rsid w:val="00D32D0B"/>
    <w:rsid w:val="00D35A16"/>
    <w:rsid w:val="00D52314"/>
    <w:rsid w:val="00D61152"/>
    <w:rsid w:val="00D715A1"/>
    <w:rsid w:val="00D71614"/>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41546"/>
    <w:rsid w:val="00E45873"/>
    <w:rsid w:val="00E51595"/>
    <w:rsid w:val="00E52372"/>
    <w:rsid w:val="00E571C5"/>
    <w:rsid w:val="00E603D9"/>
    <w:rsid w:val="00E637F1"/>
    <w:rsid w:val="00E769F3"/>
    <w:rsid w:val="00E90FF0"/>
    <w:rsid w:val="00EA2837"/>
    <w:rsid w:val="00EB2495"/>
    <w:rsid w:val="00ED09AA"/>
    <w:rsid w:val="00ED309D"/>
    <w:rsid w:val="00ED3C65"/>
    <w:rsid w:val="00EE3004"/>
    <w:rsid w:val="00EE311B"/>
    <w:rsid w:val="00F01D78"/>
    <w:rsid w:val="00F11B40"/>
    <w:rsid w:val="00F120A7"/>
    <w:rsid w:val="00F1630E"/>
    <w:rsid w:val="00F24400"/>
    <w:rsid w:val="00F324C4"/>
    <w:rsid w:val="00F372EE"/>
    <w:rsid w:val="00F40C25"/>
    <w:rsid w:val="00F51D42"/>
    <w:rsid w:val="00F554C3"/>
    <w:rsid w:val="00F55BD3"/>
    <w:rsid w:val="00F56E1B"/>
    <w:rsid w:val="00F7176B"/>
    <w:rsid w:val="00F75293"/>
    <w:rsid w:val="00F82C33"/>
    <w:rsid w:val="00F87216"/>
    <w:rsid w:val="00F90691"/>
    <w:rsid w:val="00F91CBD"/>
    <w:rsid w:val="00F93A2D"/>
    <w:rsid w:val="00F93DE7"/>
    <w:rsid w:val="00F94297"/>
    <w:rsid w:val="00FA6E4F"/>
    <w:rsid w:val="00FB05E2"/>
    <w:rsid w:val="00FB4047"/>
    <w:rsid w:val="00FC79BA"/>
    <w:rsid w:val="00FD246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0ACF2F6-4A8F-44AF-BBCD-F7E42F2E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Tudor Gherman</cp:lastModifiedBy>
  <cp:revision>31</cp:revision>
  <cp:lastPrinted>2016-01-21T12:08:00Z</cp:lastPrinted>
  <dcterms:created xsi:type="dcterms:W3CDTF">2016-02-01T13:29:00Z</dcterms:created>
  <dcterms:modified xsi:type="dcterms:W3CDTF">2016-04-28T13:21:00Z</dcterms:modified>
</cp:coreProperties>
</file>